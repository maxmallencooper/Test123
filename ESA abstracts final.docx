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D8D" w:rsidRPr="0065240E" w:rsidRDefault="000C0F41">
      <w:pPr>
        <w:spacing w:after="0" w:line="360" w:lineRule="auto"/>
        <w:jc w:val="center"/>
        <w:rPr>
          <w:rFonts w:cs="Arial"/>
          <w:b/>
          <w:sz w:val="24"/>
          <w:szCs w:val="24"/>
          <w:rPrChange w:id="0" w:author="David Eldridge" w:date="2014-05-07T16:08:00Z">
            <w:rPr>
              <w:b/>
              <w:sz w:val="24"/>
              <w:szCs w:val="24"/>
            </w:rPr>
          </w:rPrChange>
        </w:rPr>
        <w:pPrChange w:id="1" w:author="David Eldridge" w:date="2014-05-07T16:08:00Z">
          <w:pPr>
            <w:spacing w:line="360" w:lineRule="auto"/>
            <w:jc w:val="center"/>
          </w:pPr>
        </w:pPrChange>
      </w:pPr>
      <w:del w:id="2" w:author="David Eldridge" w:date="2014-05-07T09:50:00Z">
        <w:r w:rsidRPr="0065240E" w:rsidDel="007B1BE2">
          <w:rPr>
            <w:rFonts w:cs="Arial"/>
            <w:b/>
            <w:sz w:val="24"/>
            <w:szCs w:val="24"/>
          </w:rPr>
          <w:delText>ESA</w:delText>
        </w:r>
        <w:r w:rsidR="004E6D8D" w:rsidRPr="0065240E" w:rsidDel="007B1BE2">
          <w:rPr>
            <w:rFonts w:cs="Arial"/>
            <w:b/>
            <w:sz w:val="24"/>
            <w:szCs w:val="24"/>
            <w:rPrChange w:id="3" w:author="David Eldridge" w:date="2014-05-07T16:08:00Z">
              <w:rPr>
                <w:b/>
                <w:sz w:val="24"/>
                <w:szCs w:val="24"/>
              </w:rPr>
            </w:rPrChange>
          </w:rPr>
          <w:delText xml:space="preserve"> abstract</w:delText>
        </w:r>
      </w:del>
    </w:p>
    <w:p w:rsidR="00F93364" w:rsidRDefault="007B1BE2">
      <w:pPr>
        <w:spacing w:after="0" w:line="360" w:lineRule="auto"/>
        <w:rPr>
          <w:ins w:id="4" w:author="David Eldridge" w:date="2014-05-07T16:08:00Z"/>
          <w:rFonts w:cs="Arial"/>
          <w:b/>
          <w:sz w:val="24"/>
          <w:szCs w:val="24"/>
        </w:rPr>
        <w:pPrChange w:id="5" w:author="David Eldridge" w:date="2014-05-07T16:08:00Z">
          <w:pPr>
            <w:spacing w:line="360" w:lineRule="auto"/>
          </w:pPr>
        </w:pPrChange>
      </w:pPr>
      <w:ins w:id="6" w:author="David Eldridge" w:date="2014-05-07T09:49:00Z">
        <w:r w:rsidRPr="0065240E">
          <w:rPr>
            <w:rFonts w:cs="Arial"/>
            <w:b/>
            <w:sz w:val="24"/>
            <w:szCs w:val="24"/>
            <w:rPrChange w:id="7" w:author="David Eldridge" w:date="2014-05-07T16:08:00Z">
              <w:rPr>
                <w:sz w:val="24"/>
                <w:szCs w:val="24"/>
              </w:rPr>
            </w:rPrChange>
          </w:rPr>
          <w:t>Varying responses to soil disturba</w:t>
        </w:r>
      </w:ins>
      <w:ins w:id="8" w:author="David Eldridge" w:date="2014-05-07T09:50:00Z">
        <w:r w:rsidRPr="0065240E">
          <w:rPr>
            <w:rFonts w:cs="Arial"/>
            <w:b/>
            <w:sz w:val="24"/>
            <w:szCs w:val="24"/>
            <w:rPrChange w:id="9" w:author="David Eldridge" w:date="2014-05-07T16:08:00Z">
              <w:rPr>
                <w:sz w:val="24"/>
                <w:szCs w:val="24"/>
              </w:rPr>
            </w:rPrChange>
          </w:rPr>
          <w:t xml:space="preserve">nce by </w:t>
        </w:r>
      </w:ins>
      <w:ins w:id="10" w:author="David Eldridge" w:date="2014-05-07T09:49:00Z">
        <w:r w:rsidRPr="0065240E">
          <w:rPr>
            <w:rFonts w:cs="Arial"/>
            <w:b/>
            <w:sz w:val="24"/>
            <w:szCs w:val="24"/>
            <w:rPrChange w:id="11" w:author="David Eldridge" w:date="2014-05-07T16:08:00Z">
              <w:rPr>
                <w:sz w:val="24"/>
                <w:szCs w:val="24"/>
              </w:rPr>
            </w:rPrChange>
          </w:rPr>
          <w:t xml:space="preserve">animals </w:t>
        </w:r>
      </w:ins>
      <w:ins w:id="12" w:author="David Eldridge" w:date="2014-05-07T09:50:00Z">
        <w:r w:rsidRPr="0065240E">
          <w:rPr>
            <w:rFonts w:cs="Arial"/>
            <w:b/>
            <w:sz w:val="24"/>
            <w:szCs w:val="24"/>
            <w:rPrChange w:id="13" w:author="David Eldridge" w:date="2014-05-07T16:08:00Z">
              <w:rPr>
                <w:sz w:val="24"/>
                <w:szCs w:val="24"/>
              </w:rPr>
            </w:rPrChange>
          </w:rPr>
          <w:t>at the global scale</w:t>
        </w:r>
      </w:ins>
    </w:p>
    <w:p w:rsidR="0065240E" w:rsidRPr="0065240E" w:rsidRDefault="0065240E">
      <w:pPr>
        <w:spacing w:after="0" w:line="360" w:lineRule="auto"/>
        <w:rPr>
          <w:ins w:id="14" w:author="David Eldridge" w:date="2014-05-07T09:50:00Z"/>
          <w:rFonts w:cs="Arial"/>
          <w:b/>
          <w:sz w:val="24"/>
          <w:szCs w:val="24"/>
          <w:rPrChange w:id="15" w:author="David Eldridge" w:date="2014-05-07T16:08:00Z">
            <w:rPr>
              <w:ins w:id="16" w:author="David Eldridge" w:date="2014-05-07T09:50:00Z"/>
              <w:sz w:val="24"/>
              <w:szCs w:val="24"/>
            </w:rPr>
          </w:rPrChange>
        </w:rPr>
        <w:pPrChange w:id="17" w:author="David Eldridge" w:date="2014-05-07T16:08:00Z">
          <w:pPr>
            <w:spacing w:line="360" w:lineRule="auto"/>
          </w:pPr>
        </w:pPrChange>
      </w:pPr>
    </w:p>
    <w:p w:rsidR="007B1BE2" w:rsidRPr="0065240E" w:rsidDel="007B1BE2" w:rsidRDefault="007B1BE2">
      <w:pPr>
        <w:spacing w:after="0" w:line="360" w:lineRule="auto"/>
        <w:rPr>
          <w:del w:id="18" w:author="David Eldridge" w:date="2014-05-07T09:51:00Z"/>
          <w:rFonts w:cs="Arial"/>
          <w:sz w:val="24"/>
          <w:szCs w:val="24"/>
          <w:rPrChange w:id="19" w:author="David Eldridge" w:date="2014-05-07T16:08:00Z">
            <w:rPr>
              <w:del w:id="20" w:author="David Eldridge" w:date="2014-05-07T09:51:00Z"/>
              <w:sz w:val="24"/>
              <w:szCs w:val="24"/>
            </w:rPr>
          </w:rPrChange>
        </w:rPr>
        <w:pPrChange w:id="21" w:author="David Eldridge" w:date="2014-05-07T16:08:00Z">
          <w:pPr>
            <w:spacing w:line="360" w:lineRule="auto"/>
          </w:pPr>
        </w:pPrChange>
      </w:pPr>
    </w:p>
    <w:p w:rsidR="00B61B12" w:rsidRPr="0065240E" w:rsidRDefault="009A2D50">
      <w:pPr>
        <w:spacing w:after="0" w:line="360" w:lineRule="auto"/>
        <w:rPr>
          <w:ins w:id="22" w:author="David Eldridge" w:date="2014-05-07T09:58:00Z"/>
          <w:rFonts w:cs="Arial"/>
          <w:sz w:val="24"/>
          <w:szCs w:val="24"/>
          <w:rPrChange w:id="23" w:author="David Eldridge" w:date="2014-05-07T16:08:00Z">
            <w:rPr>
              <w:ins w:id="24" w:author="David Eldridge" w:date="2014-05-07T09:58:00Z"/>
              <w:sz w:val="24"/>
              <w:szCs w:val="24"/>
            </w:rPr>
          </w:rPrChange>
        </w:rPr>
        <w:pPrChange w:id="25" w:author="David Eldridge" w:date="2014-05-07T16:08:00Z">
          <w:pPr>
            <w:spacing w:line="360" w:lineRule="auto"/>
          </w:pPr>
        </w:pPrChange>
      </w:pPr>
      <w:r w:rsidRPr="0065240E">
        <w:rPr>
          <w:rFonts w:cs="Arial"/>
          <w:sz w:val="24"/>
          <w:szCs w:val="24"/>
          <w:rPrChange w:id="26" w:author="David Eldridge" w:date="2014-05-07T16:08:00Z">
            <w:rPr>
              <w:sz w:val="24"/>
              <w:szCs w:val="24"/>
            </w:rPr>
          </w:rPrChange>
        </w:rPr>
        <w:t xml:space="preserve">Soil </w:t>
      </w:r>
      <w:ins w:id="27" w:author="David Eldridge" w:date="2014-05-07T09:54:00Z">
        <w:r w:rsidR="00B61B12" w:rsidRPr="0065240E">
          <w:rPr>
            <w:rFonts w:cs="Arial"/>
            <w:sz w:val="24"/>
            <w:szCs w:val="24"/>
            <w:rPrChange w:id="28" w:author="David Eldridge" w:date="2014-05-07T16:08:00Z">
              <w:rPr>
                <w:sz w:val="24"/>
                <w:szCs w:val="24"/>
              </w:rPr>
            </w:rPrChange>
          </w:rPr>
          <w:t xml:space="preserve">foraging </w:t>
        </w:r>
      </w:ins>
      <w:del w:id="29" w:author="David Eldridge" w:date="2014-05-07T09:54:00Z">
        <w:r w:rsidRPr="0065240E" w:rsidDel="00B61B12">
          <w:rPr>
            <w:rFonts w:cs="Arial"/>
            <w:sz w:val="24"/>
            <w:szCs w:val="24"/>
            <w:rPrChange w:id="30" w:author="David Eldridge" w:date="2014-05-07T16:08:00Z">
              <w:rPr>
                <w:sz w:val="24"/>
                <w:szCs w:val="24"/>
              </w:rPr>
            </w:rPrChange>
          </w:rPr>
          <w:delText xml:space="preserve">disturbance </w:delText>
        </w:r>
      </w:del>
      <w:r w:rsidRPr="0065240E">
        <w:rPr>
          <w:rFonts w:cs="Arial"/>
          <w:sz w:val="24"/>
          <w:szCs w:val="24"/>
          <w:rPrChange w:id="31" w:author="David Eldridge" w:date="2014-05-07T16:08:00Z">
            <w:rPr>
              <w:sz w:val="24"/>
              <w:szCs w:val="24"/>
            </w:rPr>
          </w:rPrChange>
        </w:rPr>
        <w:t>by animals</w:t>
      </w:r>
      <w:del w:id="32" w:author="David Eldridge" w:date="2014-05-07T09:54:00Z">
        <w:r w:rsidR="002D72BE" w:rsidRPr="0065240E" w:rsidDel="00B61B12">
          <w:rPr>
            <w:rFonts w:cs="Arial"/>
            <w:sz w:val="24"/>
            <w:szCs w:val="24"/>
            <w:rPrChange w:id="33" w:author="David Eldridge" w:date="2014-05-07T16:08:00Z">
              <w:rPr>
                <w:sz w:val="24"/>
                <w:szCs w:val="24"/>
              </w:rPr>
            </w:rPrChange>
          </w:rPr>
          <w:delText xml:space="preserve"> </w:delText>
        </w:r>
        <w:r w:rsidR="00210978" w:rsidRPr="0065240E" w:rsidDel="00B61B12">
          <w:rPr>
            <w:rFonts w:cs="Arial"/>
            <w:sz w:val="24"/>
            <w:szCs w:val="24"/>
            <w:rPrChange w:id="34" w:author="David Eldridge" w:date="2014-05-07T16:08:00Z">
              <w:rPr>
                <w:sz w:val="24"/>
                <w:szCs w:val="24"/>
              </w:rPr>
            </w:rPrChange>
          </w:rPr>
          <w:delText>plays</w:delText>
        </w:r>
        <w:r w:rsidR="00FF3B77" w:rsidRPr="0065240E" w:rsidDel="00B61B12">
          <w:rPr>
            <w:rFonts w:cs="Arial"/>
            <w:sz w:val="24"/>
            <w:szCs w:val="24"/>
            <w:rPrChange w:id="35" w:author="David Eldridge" w:date="2014-05-07T16:08:00Z">
              <w:rPr>
                <w:sz w:val="24"/>
                <w:szCs w:val="24"/>
              </w:rPr>
            </w:rPrChange>
          </w:rPr>
          <w:delText xml:space="preserve"> </w:delText>
        </w:r>
        <w:r w:rsidR="00B001B8" w:rsidRPr="0065240E" w:rsidDel="00B61B12">
          <w:rPr>
            <w:rFonts w:cs="Arial"/>
            <w:sz w:val="24"/>
            <w:szCs w:val="24"/>
            <w:rPrChange w:id="36" w:author="David Eldridge" w:date="2014-05-07T16:08:00Z">
              <w:rPr>
                <w:sz w:val="24"/>
                <w:szCs w:val="24"/>
              </w:rPr>
            </w:rPrChange>
          </w:rPr>
          <w:delText>an important role</w:delText>
        </w:r>
        <w:r w:rsidR="00210978" w:rsidRPr="0065240E" w:rsidDel="00B61B12">
          <w:rPr>
            <w:rFonts w:cs="Arial"/>
            <w:sz w:val="24"/>
            <w:szCs w:val="24"/>
            <w:rPrChange w:id="37" w:author="David Eldridge" w:date="2014-05-07T16:08:00Z">
              <w:rPr>
                <w:sz w:val="24"/>
                <w:szCs w:val="24"/>
              </w:rPr>
            </w:rPrChange>
          </w:rPr>
          <w:delText xml:space="preserve"> in </w:delText>
        </w:r>
        <w:r w:rsidR="002D72BE" w:rsidRPr="0065240E" w:rsidDel="00B61B12">
          <w:rPr>
            <w:rFonts w:cs="Arial"/>
            <w:sz w:val="24"/>
            <w:szCs w:val="24"/>
            <w:rPrChange w:id="38" w:author="David Eldridge" w:date="2014-05-07T16:08:00Z">
              <w:rPr>
                <w:sz w:val="24"/>
                <w:szCs w:val="24"/>
              </w:rPr>
            </w:rPrChange>
          </w:rPr>
          <w:delText>ecosystem functioning</w:delText>
        </w:r>
        <w:r w:rsidR="00B001B8" w:rsidRPr="0065240E" w:rsidDel="00B61B12">
          <w:rPr>
            <w:rFonts w:cs="Arial"/>
            <w:sz w:val="24"/>
            <w:szCs w:val="24"/>
            <w:rPrChange w:id="39" w:author="David Eldridge" w:date="2014-05-07T16:08:00Z">
              <w:rPr>
                <w:sz w:val="24"/>
                <w:szCs w:val="24"/>
              </w:rPr>
            </w:rPrChange>
          </w:rPr>
          <w:delText>. Soil-disturbing animals</w:delText>
        </w:r>
      </w:del>
      <w:r w:rsidR="00B001B8" w:rsidRPr="0065240E">
        <w:rPr>
          <w:rFonts w:cs="Arial"/>
          <w:sz w:val="24"/>
          <w:szCs w:val="24"/>
          <w:rPrChange w:id="40" w:author="David Eldridge" w:date="2014-05-07T16:08:00Z">
            <w:rPr>
              <w:sz w:val="24"/>
              <w:szCs w:val="24"/>
            </w:rPr>
          </w:rPrChange>
        </w:rPr>
        <w:t xml:space="preserve"> </w:t>
      </w:r>
      <w:ins w:id="41" w:author="David Eldridge" w:date="2014-05-07T09:43:00Z">
        <w:r w:rsidR="00B61B12" w:rsidRPr="0065240E">
          <w:rPr>
            <w:rFonts w:cs="Arial"/>
            <w:sz w:val="24"/>
            <w:szCs w:val="24"/>
            <w:rPrChange w:id="42" w:author="David Eldridge" w:date="2014-05-07T16:08:00Z">
              <w:rPr>
                <w:sz w:val="24"/>
                <w:szCs w:val="24"/>
              </w:rPr>
            </w:rPrChange>
          </w:rPr>
          <w:t>ha</w:t>
        </w:r>
      </w:ins>
      <w:ins w:id="43" w:author="David Eldridge" w:date="2014-05-07T09:54:00Z">
        <w:r w:rsidR="00B61B12" w:rsidRPr="0065240E">
          <w:rPr>
            <w:rFonts w:cs="Arial"/>
            <w:sz w:val="24"/>
            <w:szCs w:val="24"/>
            <w:rPrChange w:id="44" w:author="David Eldridge" w:date="2014-05-07T16:08:00Z">
              <w:rPr>
                <w:sz w:val="24"/>
                <w:szCs w:val="24"/>
              </w:rPr>
            </w:rPrChange>
          </w:rPr>
          <w:t xml:space="preserve">s </w:t>
        </w:r>
      </w:ins>
      <w:ins w:id="45" w:author="David Eldridge" w:date="2014-05-07T09:43:00Z">
        <w:r w:rsidR="007B1BE2" w:rsidRPr="0065240E">
          <w:rPr>
            <w:rFonts w:cs="Arial"/>
            <w:sz w:val="24"/>
            <w:szCs w:val="24"/>
            <w:rPrChange w:id="46" w:author="David Eldridge" w:date="2014-05-07T16:08:00Z">
              <w:rPr>
                <w:sz w:val="24"/>
                <w:szCs w:val="24"/>
              </w:rPr>
            </w:rPrChange>
          </w:rPr>
          <w:t xml:space="preserve">substantial non-trophic effects on ecosystems through their </w:t>
        </w:r>
      </w:ins>
      <w:ins w:id="47" w:author="David Eldridge" w:date="2014-05-07T09:54:00Z">
        <w:r w:rsidR="00B61B12" w:rsidRPr="0065240E">
          <w:rPr>
            <w:rFonts w:cs="Arial"/>
            <w:sz w:val="24"/>
            <w:szCs w:val="24"/>
            <w:rPrChange w:id="48" w:author="David Eldridge" w:date="2014-05-07T16:08:00Z">
              <w:rPr>
                <w:sz w:val="24"/>
                <w:szCs w:val="24"/>
              </w:rPr>
            </w:rPrChange>
          </w:rPr>
          <w:t xml:space="preserve">effects on </w:t>
        </w:r>
      </w:ins>
      <w:ins w:id="49" w:author="David Eldridge" w:date="2014-05-07T09:43:00Z">
        <w:r w:rsidR="007B1BE2" w:rsidRPr="0065240E">
          <w:rPr>
            <w:rFonts w:cs="Arial"/>
            <w:sz w:val="24"/>
            <w:szCs w:val="24"/>
            <w:rPrChange w:id="50" w:author="David Eldridge" w:date="2014-05-07T16:08:00Z">
              <w:rPr>
                <w:sz w:val="24"/>
                <w:szCs w:val="24"/>
              </w:rPr>
            </w:rPrChange>
          </w:rPr>
          <w:t>soil disturbance</w:t>
        </w:r>
      </w:ins>
      <w:ins w:id="51" w:author="David Eldridge" w:date="2014-05-07T09:54:00Z">
        <w:r w:rsidR="00B61B12" w:rsidRPr="0065240E">
          <w:rPr>
            <w:rFonts w:cs="Arial"/>
            <w:sz w:val="24"/>
            <w:szCs w:val="24"/>
            <w:rPrChange w:id="52" w:author="David Eldridge" w:date="2014-05-07T16:08:00Z">
              <w:rPr>
                <w:sz w:val="24"/>
                <w:szCs w:val="24"/>
              </w:rPr>
            </w:rPrChange>
          </w:rPr>
          <w:t xml:space="preserve">. </w:t>
        </w:r>
        <w:proofErr w:type="gramStart"/>
        <w:r w:rsidR="00B61B12" w:rsidRPr="0065240E">
          <w:rPr>
            <w:rFonts w:cs="Arial"/>
            <w:sz w:val="24"/>
            <w:szCs w:val="24"/>
            <w:rPrChange w:id="53" w:author="David Eldridge" w:date="2014-05-07T16:08:00Z">
              <w:rPr>
                <w:sz w:val="24"/>
                <w:szCs w:val="24"/>
              </w:rPr>
            </w:rPrChange>
          </w:rPr>
          <w:t>This results</w:t>
        </w:r>
        <w:proofErr w:type="gramEnd"/>
        <w:r w:rsidR="00B61B12" w:rsidRPr="0065240E">
          <w:rPr>
            <w:rFonts w:cs="Arial"/>
            <w:sz w:val="24"/>
            <w:szCs w:val="24"/>
            <w:rPrChange w:id="54" w:author="David Eldridge" w:date="2014-05-07T16:08:00Z">
              <w:rPr>
                <w:sz w:val="24"/>
                <w:szCs w:val="24"/>
              </w:rPr>
            </w:rPrChange>
          </w:rPr>
          <w:t xml:space="preserve"> in </w:t>
        </w:r>
      </w:ins>
      <w:ins w:id="55" w:author="David Eldridge" w:date="2014-05-07T09:43:00Z">
        <w:r w:rsidR="007B1BE2" w:rsidRPr="0065240E">
          <w:rPr>
            <w:rFonts w:cs="Arial"/>
            <w:sz w:val="24"/>
            <w:szCs w:val="24"/>
            <w:rPrChange w:id="56" w:author="David Eldridge" w:date="2014-05-07T16:08:00Z">
              <w:rPr>
                <w:sz w:val="24"/>
                <w:szCs w:val="24"/>
              </w:rPr>
            </w:rPrChange>
          </w:rPr>
          <w:t xml:space="preserve">altered </w:t>
        </w:r>
      </w:ins>
      <w:del w:id="57" w:author="David Eldridge" w:date="2014-05-07T09:44:00Z">
        <w:r w:rsidR="00B001B8" w:rsidRPr="0065240E" w:rsidDel="007B1BE2">
          <w:rPr>
            <w:rFonts w:cs="Arial"/>
            <w:sz w:val="24"/>
            <w:szCs w:val="24"/>
            <w:rPrChange w:id="58" w:author="David Eldridge" w:date="2014-05-07T16:08:00Z">
              <w:rPr>
                <w:sz w:val="24"/>
                <w:szCs w:val="24"/>
              </w:rPr>
            </w:rPrChange>
          </w:rPr>
          <w:delText>alter</w:delText>
        </w:r>
        <w:r w:rsidR="00210978" w:rsidRPr="0065240E" w:rsidDel="007B1BE2">
          <w:rPr>
            <w:rFonts w:cs="Arial"/>
            <w:sz w:val="24"/>
            <w:szCs w:val="24"/>
            <w:rPrChange w:id="59" w:author="David Eldridge" w:date="2014-05-07T16:08:00Z">
              <w:rPr>
                <w:sz w:val="24"/>
                <w:szCs w:val="24"/>
              </w:rPr>
            </w:rPrChange>
          </w:rPr>
          <w:delText xml:space="preserve"> </w:delText>
        </w:r>
        <w:r w:rsidR="00B001B8" w:rsidRPr="0065240E" w:rsidDel="007B1BE2">
          <w:rPr>
            <w:rFonts w:cs="Arial"/>
            <w:sz w:val="24"/>
            <w:szCs w:val="24"/>
            <w:rPrChange w:id="60" w:author="David Eldridge" w:date="2014-05-07T16:08:00Z">
              <w:rPr>
                <w:sz w:val="24"/>
                <w:szCs w:val="24"/>
              </w:rPr>
            </w:rPrChange>
          </w:rPr>
          <w:delText xml:space="preserve">the </w:delText>
        </w:r>
      </w:del>
      <w:r w:rsidRPr="0065240E">
        <w:rPr>
          <w:rFonts w:cs="Arial"/>
          <w:sz w:val="24"/>
          <w:szCs w:val="24"/>
          <w:rPrChange w:id="61" w:author="David Eldridge" w:date="2014-05-07T16:08:00Z">
            <w:rPr>
              <w:sz w:val="24"/>
              <w:szCs w:val="24"/>
            </w:rPr>
          </w:rPrChange>
        </w:rPr>
        <w:t>biogeochemical properties</w:t>
      </w:r>
      <w:r w:rsidR="00B001B8" w:rsidRPr="0065240E">
        <w:rPr>
          <w:rFonts w:cs="Arial"/>
          <w:sz w:val="24"/>
          <w:szCs w:val="24"/>
          <w:rPrChange w:id="62" w:author="David Eldridge" w:date="2014-05-07T16:08:00Z">
            <w:rPr>
              <w:sz w:val="24"/>
              <w:szCs w:val="24"/>
            </w:rPr>
          </w:rPrChange>
        </w:rPr>
        <w:t xml:space="preserve"> </w:t>
      </w:r>
      <w:ins w:id="63" w:author="David Eldridge" w:date="2014-05-07T09:44:00Z">
        <w:r w:rsidR="007B1BE2" w:rsidRPr="0065240E">
          <w:rPr>
            <w:rFonts w:cs="Arial"/>
            <w:sz w:val="24"/>
            <w:szCs w:val="24"/>
            <w:rPrChange w:id="64" w:author="David Eldridge" w:date="2014-05-07T16:08:00Z">
              <w:rPr>
                <w:sz w:val="24"/>
                <w:szCs w:val="24"/>
              </w:rPr>
            </w:rPrChange>
          </w:rPr>
          <w:t>and changes to plant and animal community composition</w:t>
        </w:r>
      </w:ins>
      <w:ins w:id="65" w:author="David Eldridge" w:date="2014-05-07T09:55:00Z">
        <w:r w:rsidR="00B61B12" w:rsidRPr="0065240E">
          <w:rPr>
            <w:rFonts w:cs="Arial"/>
            <w:sz w:val="24"/>
            <w:szCs w:val="24"/>
            <w:rPrChange w:id="66" w:author="David Eldridge" w:date="2014-05-07T16:08:00Z">
              <w:rPr>
                <w:sz w:val="24"/>
                <w:szCs w:val="24"/>
              </w:rPr>
            </w:rPrChange>
          </w:rPr>
          <w:t xml:space="preserve">. </w:t>
        </w:r>
      </w:ins>
      <w:ins w:id="67" w:author="David Eldridge" w:date="2014-05-07T09:44:00Z">
        <w:r w:rsidR="007B1BE2" w:rsidRPr="0065240E">
          <w:rPr>
            <w:rFonts w:cs="Arial"/>
            <w:sz w:val="24"/>
            <w:szCs w:val="24"/>
            <w:rPrChange w:id="68" w:author="David Eldridge" w:date="2014-05-07T16:08:00Z">
              <w:rPr>
                <w:sz w:val="24"/>
                <w:szCs w:val="24"/>
              </w:rPr>
            </w:rPrChange>
          </w:rPr>
          <w:t xml:space="preserve"> Despite the</w:t>
        </w:r>
      </w:ins>
      <w:ins w:id="69" w:author="David Eldridge" w:date="2014-05-07T09:55:00Z">
        <w:r w:rsidR="00B61B12" w:rsidRPr="0065240E">
          <w:rPr>
            <w:rFonts w:cs="Arial"/>
            <w:sz w:val="24"/>
            <w:szCs w:val="24"/>
            <w:rPrChange w:id="70" w:author="David Eldridge" w:date="2014-05-07T16:08:00Z">
              <w:rPr>
                <w:sz w:val="24"/>
                <w:szCs w:val="24"/>
              </w:rPr>
            </w:rPrChange>
          </w:rPr>
          <w:t xml:space="preserve"> </w:t>
        </w:r>
      </w:ins>
      <w:ins w:id="71" w:author="David Eldridge" w:date="2014-05-07T09:44:00Z">
        <w:r w:rsidR="007B1BE2" w:rsidRPr="0065240E">
          <w:rPr>
            <w:rFonts w:cs="Arial"/>
            <w:sz w:val="24"/>
            <w:szCs w:val="24"/>
            <w:rPrChange w:id="72" w:author="David Eldridge" w:date="2014-05-07T16:08:00Z">
              <w:rPr>
                <w:sz w:val="24"/>
                <w:szCs w:val="24"/>
              </w:rPr>
            </w:rPrChange>
          </w:rPr>
          <w:t>importance</w:t>
        </w:r>
      </w:ins>
      <w:ins w:id="73" w:author="David Eldridge" w:date="2014-05-07T09:55:00Z">
        <w:r w:rsidR="00B61B12" w:rsidRPr="0065240E">
          <w:rPr>
            <w:rFonts w:cs="Arial"/>
            <w:sz w:val="24"/>
            <w:szCs w:val="24"/>
            <w:rPrChange w:id="74" w:author="David Eldridge" w:date="2014-05-07T16:08:00Z">
              <w:rPr>
                <w:sz w:val="24"/>
                <w:szCs w:val="24"/>
              </w:rPr>
            </w:rPrChange>
          </w:rPr>
          <w:t xml:space="preserve"> of soil disturbing animals</w:t>
        </w:r>
      </w:ins>
      <w:ins w:id="75" w:author="David Eldridge" w:date="2014-05-07T09:44:00Z">
        <w:r w:rsidR="007B1BE2" w:rsidRPr="0065240E">
          <w:rPr>
            <w:rFonts w:cs="Arial"/>
            <w:sz w:val="24"/>
            <w:szCs w:val="24"/>
            <w:rPrChange w:id="76" w:author="David Eldridge" w:date="2014-05-07T16:08:00Z">
              <w:rPr>
                <w:sz w:val="24"/>
                <w:szCs w:val="24"/>
              </w:rPr>
            </w:rPrChange>
          </w:rPr>
          <w:t xml:space="preserve">, there has, to our knowledge, been no systematic </w:t>
        </w:r>
      </w:ins>
      <w:ins w:id="77" w:author="David Eldridge" w:date="2014-05-07T09:55:00Z">
        <w:r w:rsidR="00B61B12" w:rsidRPr="0065240E">
          <w:rPr>
            <w:rFonts w:cs="Arial"/>
            <w:sz w:val="24"/>
            <w:szCs w:val="24"/>
            <w:rPrChange w:id="78" w:author="David Eldridge" w:date="2014-05-07T16:08:00Z">
              <w:rPr>
                <w:sz w:val="24"/>
                <w:szCs w:val="24"/>
              </w:rPr>
            </w:rPrChange>
          </w:rPr>
          <w:t xml:space="preserve">assessment of their global </w:t>
        </w:r>
      </w:ins>
      <w:ins w:id="79" w:author="David Eldridge" w:date="2014-05-07T09:44:00Z">
        <w:r w:rsidR="007B1BE2" w:rsidRPr="0065240E">
          <w:rPr>
            <w:rFonts w:cs="Arial"/>
            <w:sz w:val="24"/>
            <w:szCs w:val="24"/>
            <w:rPrChange w:id="80" w:author="David Eldridge" w:date="2014-05-07T16:08:00Z">
              <w:rPr>
                <w:sz w:val="24"/>
                <w:szCs w:val="24"/>
              </w:rPr>
            </w:rPrChange>
          </w:rPr>
          <w:t xml:space="preserve">effects on ecosystem products and processes. </w:t>
        </w:r>
      </w:ins>
      <w:del w:id="81" w:author="David Eldridge" w:date="2014-05-07T09:44:00Z">
        <w:r w:rsidR="00B001B8" w:rsidRPr="0065240E" w:rsidDel="007B1BE2">
          <w:rPr>
            <w:rFonts w:cs="Arial"/>
            <w:sz w:val="24"/>
            <w:szCs w:val="24"/>
            <w:rPrChange w:id="82" w:author="David Eldridge" w:date="2014-05-07T16:08:00Z">
              <w:rPr>
                <w:sz w:val="24"/>
                <w:szCs w:val="24"/>
              </w:rPr>
            </w:rPrChange>
          </w:rPr>
          <w:delText>of the soil</w:delText>
        </w:r>
        <w:r w:rsidR="00EE6B7B" w:rsidRPr="0065240E" w:rsidDel="007B1BE2">
          <w:rPr>
            <w:rFonts w:cs="Arial"/>
            <w:sz w:val="24"/>
            <w:szCs w:val="24"/>
            <w:rPrChange w:id="83" w:author="David Eldridge" w:date="2014-05-07T16:08:00Z">
              <w:rPr>
                <w:sz w:val="24"/>
                <w:szCs w:val="24"/>
              </w:rPr>
            </w:rPrChange>
          </w:rPr>
          <w:delText xml:space="preserve"> </w:delText>
        </w:r>
      </w:del>
      <w:del w:id="84" w:author="David Eldridge" w:date="2014-05-07T09:45:00Z">
        <w:r w:rsidR="00B001B8" w:rsidRPr="0065240E" w:rsidDel="007B1BE2">
          <w:rPr>
            <w:rFonts w:cs="Arial"/>
            <w:sz w:val="24"/>
            <w:szCs w:val="24"/>
            <w:rPrChange w:id="85" w:author="David Eldridge" w:date="2014-05-07T16:08:00Z">
              <w:rPr>
                <w:sz w:val="24"/>
                <w:szCs w:val="24"/>
              </w:rPr>
            </w:rPrChange>
          </w:rPr>
          <w:delText xml:space="preserve">and </w:delText>
        </w:r>
        <w:r w:rsidR="00A93BA4" w:rsidRPr="0065240E" w:rsidDel="007B1BE2">
          <w:rPr>
            <w:rFonts w:cs="Arial"/>
            <w:sz w:val="24"/>
            <w:szCs w:val="24"/>
            <w:rPrChange w:id="86" w:author="David Eldridge" w:date="2014-05-07T16:08:00Z">
              <w:rPr>
                <w:sz w:val="24"/>
                <w:szCs w:val="24"/>
              </w:rPr>
            </w:rPrChange>
          </w:rPr>
          <w:delText>influence</w:delText>
        </w:r>
        <w:r w:rsidR="00B001B8" w:rsidRPr="0065240E" w:rsidDel="007B1BE2">
          <w:rPr>
            <w:rFonts w:cs="Arial"/>
            <w:sz w:val="24"/>
            <w:szCs w:val="24"/>
            <w:rPrChange w:id="87" w:author="David Eldridge" w:date="2014-05-07T16:08:00Z">
              <w:rPr>
                <w:sz w:val="24"/>
                <w:szCs w:val="24"/>
              </w:rPr>
            </w:rPrChange>
          </w:rPr>
          <w:delText xml:space="preserve"> </w:delText>
        </w:r>
        <w:r w:rsidR="0015007D" w:rsidRPr="0065240E" w:rsidDel="007B1BE2">
          <w:rPr>
            <w:rFonts w:cs="Arial"/>
            <w:sz w:val="24"/>
            <w:szCs w:val="24"/>
            <w:rPrChange w:id="88" w:author="David Eldridge" w:date="2014-05-07T16:08:00Z">
              <w:rPr>
                <w:sz w:val="24"/>
                <w:szCs w:val="24"/>
              </w:rPr>
            </w:rPrChange>
          </w:rPr>
          <w:delText xml:space="preserve">vegetation </w:delText>
        </w:r>
        <w:r w:rsidR="00B001B8" w:rsidRPr="0065240E" w:rsidDel="007B1BE2">
          <w:rPr>
            <w:rFonts w:cs="Arial"/>
            <w:sz w:val="24"/>
            <w:szCs w:val="24"/>
            <w:rPrChange w:id="89" w:author="David Eldridge" w:date="2014-05-07T16:08:00Z">
              <w:rPr>
                <w:sz w:val="24"/>
                <w:szCs w:val="24"/>
              </w:rPr>
            </w:rPrChange>
          </w:rPr>
          <w:delText>and animal</w:delText>
        </w:r>
        <w:r w:rsidR="003571B9" w:rsidRPr="0065240E" w:rsidDel="007B1BE2">
          <w:rPr>
            <w:rFonts w:cs="Arial"/>
            <w:sz w:val="24"/>
            <w:szCs w:val="24"/>
            <w:rPrChange w:id="90" w:author="David Eldridge" w:date="2014-05-07T16:08:00Z">
              <w:rPr>
                <w:sz w:val="24"/>
                <w:szCs w:val="24"/>
              </w:rPr>
            </w:rPrChange>
          </w:rPr>
          <w:delText xml:space="preserve"> communitie</w:delText>
        </w:r>
        <w:r w:rsidR="00A93BA4" w:rsidRPr="0065240E" w:rsidDel="007B1BE2">
          <w:rPr>
            <w:rFonts w:cs="Arial"/>
            <w:sz w:val="24"/>
            <w:szCs w:val="24"/>
            <w:rPrChange w:id="91" w:author="David Eldridge" w:date="2014-05-07T16:08:00Z">
              <w:rPr>
                <w:sz w:val="24"/>
                <w:szCs w:val="24"/>
              </w:rPr>
            </w:rPrChange>
          </w:rPr>
          <w:delText xml:space="preserve">s. </w:delText>
        </w:r>
      </w:del>
      <w:r w:rsidR="00C62094" w:rsidRPr="0065240E">
        <w:rPr>
          <w:rFonts w:cs="Arial"/>
          <w:sz w:val="24"/>
          <w:szCs w:val="24"/>
          <w:rPrChange w:id="92" w:author="David Eldridge" w:date="2014-05-07T16:08:00Z">
            <w:rPr>
              <w:sz w:val="24"/>
              <w:szCs w:val="24"/>
            </w:rPr>
          </w:rPrChange>
        </w:rPr>
        <w:t>We</w:t>
      </w:r>
      <w:r w:rsidR="004E6D8D" w:rsidRPr="0065240E">
        <w:rPr>
          <w:rFonts w:cs="Arial"/>
          <w:sz w:val="24"/>
          <w:szCs w:val="24"/>
          <w:rPrChange w:id="93" w:author="David Eldridge" w:date="2014-05-07T16:08:00Z">
            <w:rPr>
              <w:sz w:val="24"/>
              <w:szCs w:val="24"/>
            </w:rPr>
          </w:rPrChange>
        </w:rPr>
        <w:t xml:space="preserve"> compiled a database </w:t>
      </w:r>
      <w:ins w:id="94" w:author="David Eldridge" w:date="2014-05-07T09:45:00Z">
        <w:r w:rsidR="007B1BE2" w:rsidRPr="0065240E">
          <w:rPr>
            <w:rFonts w:cs="Arial"/>
            <w:sz w:val="24"/>
            <w:szCs w:val="24"/>
            <w:rPrChange w:id="95" w:author="David Eldridge" w:date="2014-05-07T16:08:00Z">
              <w:rPr>
                <w:sz w:val="24"/>
                <w:szCs w:val="24"/>
              </w:rPr>
            </w:rPrChange>
          </w:rPr>
          <w:t xml:space="preserve">of </w:t>
        </w:r>
      </w:ins>
      <w:del w:id="96" w:author="David Eldridge" w:date="2014-05-07T09:45:00Z">
        <w:r w:rsidR="00B52CC5" w:rsidRPr="0065240E" w:rsidDel="007B1BE2">
          <w:rPr>
            <w:rFonts w:cs="Arial"/>
            <w:sz w:val="24"/>
            <w:szCs w:val="24"/>
            <w:rPrChange w:id="97" w:author="David Eldridge" w:date="2014-05-07T16:08:00Z">
              <w:rPr>
                <w:sz w:val="24"/>
                <w:szCs w:val="24"/>
              </w:rPr>
            </w:rPrChange>
          </w:rPr>
          <w:delText xml:space="preserve">comprising </w:delText>
        </w:r>
      </w:del>
      <w:r w:rsidR="00B52CC5" w:rsidRPr="0065240E">
        <w:rPr>
          <w:rFonts w:cs="Arial"/>
          <w:sz w:val="24"/>
          <w:szCs w:val="24"/>
          <w:rPrChange w:id="98" w:author="David Eldridge" w:date="2014-05-07T16:08:00Z">
            <w:rPr>
              <w:sz w:val="24"/>
              <w:szCs w:val="24"/>
            </w:rPr>
          </w:rPrChange>
        </w:rPr>
        <w:t xml:space="preserve">119 </w:t>
      </w:r>
      <w:ins w:id="99" w:author="David Eldridge" w:date="2014-05-07T09:45:00Z">
        <w:r w:rsidR="007B1BE2" w:rsidRPr="0065240E">
          <w:rPr>
            <w:rFonts w:cs="Arial"/>
            <w:sz w:val="24"/>
            <w:szCs w:val="24"/>
            <w:rPrChange w:id="100" w:author="David Eldridge" w:date="2014-05-07T16:08:00Z">
              <w:rPr>
                <w:sz w:val="24"/>
                <w:szCs w:val="24"/>
              </w:rPr>
            </w:rPrChange>
          </w:rPr>
          <w:t xml:space="preserve">studies </w:t>
        </w:r>
      </w:ins>
      <w:ins w:id="101" w:author="David Eldridge" w:date="2014-05-07T09:55:00Z">
        <w:r w:rsidR="00B61B12" w:rsidRPr="0065240E">
          <w:rPr>
            <w:rFonts w:cs="Arial"/>
            <w:sz w:val="24"/>
            <w:szCs w:val="24"/>
            <w:rPrChange w:id="102" w:author="David Eldridge" w:date="2014-05-07T16:08:00Z">
              <w:rPr>
                <w:sz w:val="24"/>
                <w:szCs w:val="24"/>
              </w:rPr>
            </w:rPrChange>
          </w:rPr>
          <w:t xml:space="preserve">across all continents except Antarctica, </w:t>
        </w:r>
      </w:ins>
      <w:ins w:id="103" w:author="David Eldridge" w:date="2014-05-07T09:45:00Z">
        <w:r w:rsidR="007B1BE2" w:rsidRPr="0065240E">
          <w:rPr>
            <w:rFonts w:cs="Arial"/>
            <w:sz w:val="24"/>
            <w:szCs w:val="24"/>
            <w:rPrChange w:id="104" w:author="David Eldridge" w:date="2014-05-07T16:08:00Z">
              <w:rPr>
                <w:sz w:val="24"/>
                <w:szCs w:val="24"/>
              </w:rPr>
            </w:rPrChange>
          </w:rPr>
          <w:t xml:space="preserve">of the </w:t>
        </w:r>
      </w:ins>
      <w:del w:id="105" w:author="David Eldridge" w:date="2014-05-07T09:45:00Z">
        <w:r w:rsidR="00B52CC5" w:rsidRPr="0065240E" w:rsidDel="007B1BE2">
          <w:rPr>
            <w:rFonts w:cs="Arial"/>
            <w:sz w:val="24"/>
            <w:szCs w:val="24"/>
            <w:rPrChange w:id="106" w:author="David Eldridge" w:date="2014-05-07T16:08:00Z">
              <w:rPr>
                <w:sz w:val="24"/>
                <w:szCs w:val="24"/>
              </w:rPr>
            </w:rPrChange>
          </w:rPr>
          <w:delText>studies of</w:delText>
        </w:r>
        <w:r w:rsidR="004E6D8D" w:rsidRPr="0065240E" w:rsidDel="007B1BE2">
          <w:rPr>
            <w:rFonts w:cs="Arial"/>
            <w:sz w:val="24"/>
            <w:szCs w:val="24"/>
            <w:rPrChange w:id="107" w:author="David Eldridge" w:date="2014-05-07T16:08:00Z">
              <w:rPr>
                <w:sz w:val="24"/>
                <w:szCs w:val="24"/>
              </w:rPr>
            </w:rPrChange>
          </w:rPr>
          <w:delText xml:space="preserve"> </w:delText>
        </w:r>
      </w:del>
      <w:ins w:id="108" w:author="David Eldridge" w:date="2014-05-07T09:45:00Z">
        <w:r w:rsidR="007B1BE2" w:rsidRPr="0065240E">
          <w:rPr>
            <w:rFonts w:cs="Arial"/>
            <w:sz w:val="24"/>
            <w:szCs w:val="24"/>
            <w:rPrChange w:id="109" w:author="David Eldridge" w:date="2014-05-07T16:08:00Z">
              <w:rPr>
                <w:sz w:val="24"/>
                <w:szCs w:val="24"/>
              </w:rPr>
            </w:rPrChange>
          </w:rPr>
          <w:t xml:space="preserve">effects of </w:t>
        </w:r>
      </w:ins>
      <w:r w:rsidR="004E6D8D" w:rsidRPr="0065240E">
        <w:rPr>
          <w:rFonts w:cs="Arial"/>
          <w:sz w:val="24"/>
          <w:szCs w:val="24"/>
          <w:rPrChange w:id="110" w:author="David Eldridge" w:date="2014-05-07T16:08:00Z">
            <w:rPr>
              <w:sz w:val="24"/>
              <w:szCs w:val="24"/>
            </w:rPr>
          </w:rPrChange>
        </w:rPr>
        <w:t>animal disturbance</w:t>
      </w:r>
      <w:r w:rsidR="00B52CC5" w:rsidRPr="0065240E">
        <w:rPr>
          <w:rFonts w:cs="Arial"/>
          <w:sz w:val="24"/>
          <w:szCs w:val="24"/>
          <w:rPrChange w:id="111" w:author="David Eldridge" w:date="2014-05-07T16:08:00Z">
            <w:rPr>
              <w:sz w:val="24"/>
              <w:szCs w:val="24"/>
            </w:rPr>
          </w:rPrChange>
        </w:rPr>
        <w:t xml:space="preserve"> </w:t>
      </w:r>
      <w:ins w:id="112" w:author="David Eldridge" w:date="2014-05-07T09:45:00Z">
        <w:r w:rsidR="007B1BE2" w:rsidRPr="0065240E">
          <w:rPr>
            <w:rFonts w:cs="Arial"/>
            <w:sz w:val="24"/>
            <w:szCs w:val="24"/>
            <w:rPrChange w:id="113" w:author="David Eldridge" w:date="2014-05-07T16:08:00Z">
              <w:rPr>
                <w:sz w:val="24"/>
                <w:szCs w:val="24"/>
              </w:rPr>
            </w:rPrChange>
          </w:rPr>
          <w:t xml:space="preserve">on </w:t>
        </w:r>
        <w:del w:id="114" w:author="Max" w:date="2014-05-17T17:50:00Z">
          <w:r w:rsidR="007B1BE2" w:rsidRPr="0065240E" w:rsidDel="00950DA0">
            <w:rPr>
              <w:rFonts w:cs="Arial"/>
              <w:sz w:val="24"/>
              <w:szCs w:val="24"/>
              <w:highlight w:val="yellow"/>
              <w:rPrChange w:id="115" w:author="David Eldridge" w:date="2014-05-07T16:08:00Z">
                <w:rPr>
                  <w:sz w:val="24"/>
                  <w:szCs w:val="24"/>
                </w:rPr>
              </w:rPrChange>
            </w:rPr>
            <w:delText>***</w:delText>
          </w:r>
        </w:del>
      </w:ins>
      <w:ins w:id="116" w:author="Max" w:date="2014-05-17T17:50:00Z">
        <w:r w:rsidR="00950DA0">
          <w:rPr>
            <w:rFonts w:cs="Arial"/>
            <w:sz w:val="24"/>
            <w:szCs w:val="24"/>
          </w:rPr>
          <w:t>22</w:t>
        </w:r>
      </w:ins>
      <w:ins w:id="117" w:author="David Eldridge" w:date="2014-05-07T09:45:00Z">
        <w:r w:rsidR="007B1BE2" w:rsidRPr="0065240E">
          <w:rPr>
            <w:rFonts w:cs="Arial"/>
            <w:sz w:val="24"/>
            <w:szCs w:val="24"/>
            <w:rPrChange w:id="118" w:author="David Eldridge" w:date="2014-05-07T16:08:00Z">
              <w:rPr>
                <w:sz w:val="24"/>
                <w:szCs w:val="24"/>
              </w:rPr>
            </w:rPrChange>
          </w:rPr>
          <w:t xml:space="preserve"> response variables</w:t>
        </w:r>
      </w:ins>
      <w:ins w:id="119" w:author="David Eldridge" w:date="2014-05-07T09:56:00Z">
        <w:r w:rsidR="00B61B12" w:rsidRPr="0065240E">
          <w:rPr>
            <w:rFonts w:cs="Arial"/>
            <w:sz w:val="24"/>
            <w:szCs w:val="24"/>
            <w:rPrChange w:id="120" w:author="David Eldridge" w:date="2014-05-07T16:08:00Z">
              <w:rPr>
                <w:sz w:val="24"/>
                <w:szCs w:val="24"/>
              </w:rPr>
            </w:rPrChange>
          </w:rPr>
          <w:t xml:space="preserve"> and conducted </w:t>
        </w:r>
      </w:ins>
      <w:del w:id="121" w:author="David Eldridge" w:date="2014-05-07T09:56:00Z">
        <w:r w:rsidR="00B52CC5" w:rsidRPr="0065240E" w:rsidDel="00B61B12">
          <w:rPr>
            <w:rFonts w:cs="Arial"/>
            <w:sz w:val="24"/>
            <w:szCs w:val="24"/>
            <w:rPrChange w:id="122" w:author="David Eldridge" w:date="2014-05-07T16:08:00Z">
              <w:rPr>
                <w:sz w:val="24"/>
                <w:szCs w:val="24"/>
              </w:rPr>
            </w:rPrChange>
          </w:rPr>
          <w:delText xml:space="preserve">and conducted </w:delText>
        </w:r>
      </w:del>
      <w:r w:rsidR="00B52CC5" w:rsidRPr="0065240E">
        <w:rPr>
          <w:rFonts w:cs="Arial"/>
          <w:sz w:val="24"/>
          <w:szCs w:val="24"/>
          <w:rPrChange w:id="123" w:author="David Eldridge" w:date="2014-05-07T16:08:00Z">
            <w:rPr>
              <w:sz w:val="24"/>
              <w:szCs w:val="24"/>
            </w:rPr>
          </w:rPrChange>
        </w:rPr>
        <w:t>a meta-analysis to examine global patterns</w:t>
      </w:r>
      <w:r w:rsidR="004E6D8D" w:rsidRPr="0065240E">
        <w:rPr>
          <w:rFonts w:cs="Arial"/>
          <w:sz w:val="24"/>
          <w:szCs w:val="24"/>
          <w:rPrChange w:id="124" w:author="David Eldridge" w:date="2014-05-07T16:08:00Z">
            <w:rPr>
              <w:sz w:val="24"/>
              <w:szCs w:val="24"/>
            </w:rPr>
          </w:rPrChange>
        </w:rPr>
        <w:t xml:space="preserve">. </w:t>
      </w:r>
      <w:r w:rsidR="00C80069" w:rsidRPr="0065240E">
        <w:rPr>
          <w:rFonts w:cs="Arial"/>
          <w:sz w:val="24"/>
          <w:szCs w:val="24"/>
          <w:rPrChange w:id="125" w:author="David Eldridge" w:date="2014-05-07T16:08:00Z">
            <w:rPr>
              <w:sz w:val="24"/>
              <w:szCs w:val="24"/>
            </w:rPr>
          </w:rPrChange>
        </w:rPr>
        <w:t>The e</w:t>
      </w:r>
      <w:bookmarkStart w:id="126" w:name="_GoBack"/>
      <w:bookmarkEnd w:id="126"/>
      <w:r w:rsidR="00C80069" w:rsidRPr="0065240E">
        <w:rPr>
          <w:rFonts w:cs="Arial"/>
          <w:sz w:val="24"/>
          <w:szCs w:val="24"/>
          <w:rPrChange w:id="127" w:author="David Eldridge" w:date="2014-05-07T16:08:00Z">
            <w:rPr>
              <w:sz w:val="24"/>
              <w:szCs w:val="24"/>
            </w:rPr>
          </w:rPrChange>
        </w:rPr>
        <w:t xml:space="preserve">ffects </w:t>
      </w:r>
      <w:r w:rsidR="00F9718D" w:rsidRPr="0065240E">
        <w:rPr>
          <w:rFonts w:cs="Arial"/>
          <w:sz w:val="24"/>
          <w:szCs w:val="24"/>
          <w:rPrChange w:id="128" w:author="David Eldridge" w:date="2014-05-07T16:08:00Z">
            <w:rPr>
              <w:sz w:val="24"/>
              <w:szCs w:val="24"/>
            </w:rPr>
          </w:rPrChange>
        </w:rPr>
        <w:t xml:space="preserve">of animal disturbance </w:t>
      </w:r>
      <w:r w:rsidR="00C80069" w:rsidRPr="0065240E">
        <w:rPr>
          <w:rFonts w:cs="Arial"/>
          <w:sz w:val="24"/>
          <w:szCs w:val="24"/>
          <w:rPrChange w:id="129" w:author="David Eldridge" w:date="2014-05-07T16:08:00Z">
            <w:rPr>
              <w:sz w:val="24"/>
              <w:szCs w:val="24"/>
            </w:rPr>
          </w:rPrChange>
        </w:rPr>
        <w:t xml:space="preserve">were wide-ranging; </w:t>
      </w:r>
      <w:ins w:id="130" w:author="David Eldridge" w:date="2014-05-07T09:46:00Z">
        <w:r w:rsidR="007B1BE2" w:rsidRPr="0065240E">
          <w:rPr>
            <w:rFonts w:cs="Arial"/>
            <w:sz w:val="24"/>
            <w:szCs w:val="24"/>
            <w:rPrChange w:id="131" w:author="David Eldridge" w:date="2014-05-07T16:08:00Z">
              <w:rPr>
                <w:sz w:val="24"/>
                <w:szCs w:val="24"/>
              </w:rPr>
            </w:rPrChange>
          </w:rPr>
          <w:t xml:space="preserve">with </w:t>
        </w:r>
      </w:ins>
      <w:del w:id="132" w:author="David Eldridge" w:date="2014-05-07T09:46:00Z">
        <w:r w:rsidR="00F9718D" w:rsidRPr="0065240E" w:rsidDel="007B1BE2">
          <w:rPr>
            <w:rFonts w:cs="Arial"/>
            <w:sz w:val="24"/>
            <w:szCs w:val="24"/>
            <w:rPrChange w:id="133" w:author="David Eldridge" w:date="2014-05-07T16:08:00Z">
              <w:rPr>
                <w:sz w:val="24"/>
                <w:szCs w:val="24"/>
              </w:rPr>
            </w:rPrChange>
          </w:rPr>
          <w:delText>there was</w:delText>
        </w:r>
        <w:r w:rsidR="00C80069" w:rsidRPr="0065240E" w:rsidDel="007B1BE2">
          <w:rPr>
            <w:rFonts w:cs="Arial"/>
            <w:sz w:val="24"/>
            <w:szCs w:val="24"/>
            <w:rPrChange w:id="134" w:author="David Eldridge" w:date="2014-05-07T16:08:00Z">
              <w:rPr>
                <w:sz w:val="24"/>
                <w:szCs w:val="24"/>
              </w:rPr>
            </w:rPrChange>
          </w:rPr>
          <w:delText xml:space="preserve"> a </w:delText>
        </w:r>
      </w:del>
      <w:ins w:id="135" w:author="David Eldridge" w:date="2014-05-07T09:46:00Z">
        <w:r w:rsidR="007B1BE2" w:rsidRPr="0065240E">
          <w:rPr>
            <w:rFonts w:cs="Arial"/>
            <w:sz w:val="24"/>
            <w:szCs w:val="24"/>
            <w:rPrChange w:id="136" w:author="David Eldridge" w:date="2014-05-07T16:08:00Z">
              <w:rPr>
                <w:sz w:val="24"/>
                <w:szCs w:val="24"/>
              </w:rPr>
            </w:rPrChange>
          </w:rPr>
          <w:t xml:space="preserve">increases in some variables </w:t>
        </w:r>
      </w:ins>
      <w:ins w:id="137" w:author="David Eldridge" w:date="2014-05-07T09:47:00Z">
        <w:r w:rsidR="00B61B12" w:rsidRPr="0065240E">
          <w:rPr>
            <w:rFonts w:cs="Arial"/>
            <w:sz w:val="24"/>
            <w:szCs w:val="24"/>
            <w:rPrChange w:id="138" w:author="David Eldridge" w:date="2014-05-07T16:08:00Z">
              <w:rPr>
                <w:sz w:val="24"/>
                <w:szCs w:val="24"/>
              </w:rPr>
            </w:rPrChange>
          </w:rPr>
          <w:t>such as</w:t>
        </w:r>
      </w:ins>
      <w:del w:id="139" w:author="David Eldridge" w:date="2014-05-07T09:47:00Z">
        <w:r w:rsidR="00C80069" w:rsidRPr="0065240E" w:rsidDel="007B1BE2">
          <w:rPr>
            <w:rFonts w:cs="Arial"/>
            <w:sz w:val="24"/>
            <w:szCs w:val="24"/>
            <w:rPrChange w:id="140" w:author="David Eldridge" w:date="2014-05-07T16:08:00Z">
              <w:rPr>
                <w:sz w:val="24"/>
                <w:szCs w:val="24"/>
              </w:rPr>
            </w:rPrChange>
          </w:rPr>
          <w:delText xml:space="preserve">positive effect on some processes, such </w:delText>
        </w:r>
      </w:del>
      <w:del w:id="141" w:author="David Eldridge" w:date="2014-05-07T09:56:00Z">
        <w:r w:rsidR="00C80069" w:rsidRPr="0065240E" w:rsidDel="00B61B12">
          <w:rPr>
            <w:rFonts w:cs="Arial"/>
            <w:sz w:val="24"/>
            <w:szCs w:val="24"/>
            <w:rPrChange w:id="142" w:author="David Eldridge" w:date="2014-05-07T16:08:00Z">
              <w:rPr>
                <w:sz w:val="24"/>
                <w:szCs w:val="24"/>
              </w:rPr>
            </w:rPrChange>
          </w:rPr>
          <w:delText>as</w:delText>
        </w:r>
      </w:del>
      <w:r w:rsidR="00C80069" w:rsidRPr="0065240E">
        <w:rPr>
          <w:rFonts w:cs="Arial"/>
          <w:sz w:val="24"/>
          <w:szCs w:val="24"/>
          <w:rPrChange w:id="143" w:author="David Eldridge" w:date="2014-05-07T16:08:00Z">
            <w:rPr>
              <w:sz w:val="24"/>
              <w:szCs w:val="24"/>
            </w:rPr>
          </w:rPrChange>
        </w:rPr>
        <w:t xml:space="preserve"> erosion and plant recruitm</w:t>
      </w:r>
      <w:r w:rsidR="00C62094" w:rsidRPr="0065240E">
        <w:rPr>
          <w:rFonts w:cs="Arial"/>
          <w:sz w:val="24"/>
          <w:szCs w:val="24"/>
          <w:rPrChange w:id="144" w:author="David Eldridge" w:date="2014-05-07T16:08:00Z">
            <w:rPr>
              <w:sz w:val="24"/>
              <w:szCs w:val="24"/>
            </w:rPr>
          </w:rPrChange>
        </w:rPr>
        <w:t>ent</w:t>
      </w:r>
      <w:ins w:id="145" w:author="David Eldridge" w:date="2014-05-07T09:47:00Z">
        <w:r w:rsidR="007B1BE2" w:rsidRPr="0065240E">
          <w:rPr>
            <w:rFonts w:cs="Arial"/>
            <w:sz w:val="24"/>
            <w:szCs w:val="24"/>
            <w:rPrChange w:id="146" w:author="David Eldridge" w:date="2014-05-07T16:08:00Z">
              <w:rPr>
                <w:sz w:val="24"/>
                <w:szCs w:val="24"/>
              </w:rPr>
            </w:rPrChange>
          </w:rPr>
          <w:t xml:space="preserve"> with disturbance, reductions in others, such as </w:t>
        </w:r>
      </w:ins>
      <w:del w:id="147" w:author="David Eldridge" w:date="2014-05-07T09:47:00Z">
        <w:r w:rsidR="00C62094" w:rsidRPr="0065240E" w:rsidDel="007B1BE2">
          <w:rPr>
            <w:rFonts w:cs="Arial"/>
            <w:sz w:val="24"/>
            <w:szCs w:val="24"/>
            <w:rPrChange w:id="148" w:author="David Eldridge" w:date="2014-05-07T16:08:00Z">
              <w:rPr>
                <w:sz w:val="24"/>
                <w:szCs w:val="24"/>
              </w:rPr>
            </w:rPrChange>
          </w:rPr>
          <w:delText>;</w:delText>
        </w:r>
        <w:r w:rsidR="00F9718D" w:rsidRPr="0065240E" w:rsidDel="007B1BE2">
          <w:rPr>
            <w:rFonts w:cs="Arial"/>
            <w:sz w:val="24"/>
            <w:szCs w:val="24"/>
            <w:rPrChange w:id="149" w:author="David Eldridge" w:date="2014-05-07T16:08:00Z">
              <w:rPr>
                <w:sz w:val="24"/>
                <w:szCs w:val="24"/>
              </w:rPr>
            </w:rPrChange>
          </w:rPr>
          <w:delText xml:space="preserve"> a negative effect on other</w:delText>
        </w:r>
        <w:r w:rsidR="00C80069" w:rsidRPr="0065240E" w:rsidDel="007B1BE2">
          <w:rPr>
            <w:rFonts w:cs="Arial"/>
            <w:sz w:val="24"/>
            <w:szCs w:val="24"/>
            <w:rPrChange w:id="150" w:author="David Eldridge" w:date="2014-05-07T16:08:00Z">
              <w:rPr>
                <w:sz w:val="24"/>
                <w:szCs w:val="24"/>
              </w:rPr>
            </w:rPrChange>
          </w:rPr>
          <w:delText xml:space="preserve">s, such as </w:delText>
        </w:r>
      </w:del>
      <w:r w:rsidR="00C80069" w:rsidRPr="0065240E">
        <w:rPr>
          <w:rFonts w:cs="Arial"/>
          <w:sz w:val="24"/>
          <w:szCs w:val="24"/>
          <w:rPrChange w:id="151" w:author="David Eldridge" w:date="2014-05-07T16:08:00Z">
            <w:rPr>
              <w:sz w:val="24"/>
              <w:szCs w:val="24"/>
            </w:rPr>
          </w:rPrChange>
        </w:rPr>
        <w:t>biological soil</w:t>
      </w:r>
      <w:r w:rsidR="00C62094" w:rsidRPr="0065240E">
        <w:rPr>
          <w:rFonts w:cs="Arial"/>
          <w:sz w:val="24"/>
          <w:szCs w:val="24"/>
          <w:rPrChange w:id="152" w:author="David Eldridge" w:date="2014-05-07T16:08:00Z">
            <w:rPr>
              <w:sz w:val="24"/>
              <w:szCs w:val="24"/>
            </w:rPr>
          </w:rPrChange>
        </w:rPr>
        <w:t xml:space="preserve"> crust richness and plant cover;</w:t>
      </w:r>
      <w:r w:rsidR="00C80069" w:rsidRPr="0065240E">
        <w:rPr>
          <w:rFonts w:cs="Arial"/>
          <w:sz w:val="24"/>
          <w:szCs w:val="24"/>
          <w:rPrChange w:id="153" w:author="David Eldridge" w:date="2014-05-07T16:08:00Z">
            <w:rPr>
              <w:sz w:val="24"/>
              <w:szCs w:val="24"/>
            </w:rPr>
          </w:rPrChange>
        </w:rPr>
        <w:t xml:space="preserve"> and </w:t>
      </w:r>
      <w:ins w:id="154" w:author="David Eldridge" w:date="2014-05-07T09:56:00Z">
        <w:r w:rsidR="00B61B12" w:rsidRPr="0065240E">
          <w:rPr>
            <w:rFonts w:cs="Arial"/>
            <w:sz w:val="24"/>
            <w:szCs w:val="24"/>
            <w:rPrChange w:id="155" w:author="David Eldridge" w:date="2014-05-07T16:08:00Z">
              <w:rPr>
                <w:sz w:val="24"/>
                <w:szCs w:val="24"/>
              </w:rPr>
            </w:rPrChange>
          </w:rPr>
          <w:t xml:space="preserve">a large number of </w:t>
        </w:r>
      </w:ins>
      <w:del w:id="156" w:author="David Eldridge" w:date="2014-05-07T09:56:00Z">
        <w:r w:rsidR="00C80069" w:rsidRPr="0065240E" w:rsidDel="00B61B12">
          <w:rPr>
            <w:rFonts w:cs="Arial"/>
            <w:sz w:val="24"/>
            <w:szCs w:val="24"/>
            <w:rPrChange w:id="157" w:author="David Eldridge" w:date="2014-05-07T16:08:00Z">
              <w:rPr>
                <w:sz w:val="24"/>
                <w:szCs w:val="24"/>
              </w:rPr>
            </w:rPrChange>
          </w:rPr>
          <w:delText xml:space="preserve">a </w:delText>
        </w:r>
      </w:del>
      <w:r w:rsidR="00C80069" w:rsidRPr="0065240E">
        <w:rPr>
          <w:rFonts w:cs="Arial"/>
          <w:sz w:val="24"/>
          <w:szCs w:val="24"/>
          <w:rPrChange w:id="158" w:author="David Eldridge" w:date="2014-05-07T16:08:00Z">
            <w:rPr>
              <w:sz w:val="24"/>
              <w:szCs w:val="24"/>
            </w:rPr>
          </w:rPrChange>
        </w:rPr>
        <w:t>neutral effect</w:t>
      </w:r>
      <w:ins w:id="159" w:author="David Eldridge" w:date="2014-05-07T09:56:00Z">
        <w:r w:rsidR="00B61B12" w:rsidRPr="0065240E">
          <w:rPr>
            <w:rFonts w:cs="Arial"/>
            <w:sz w:val="24"/>
            <w:szCs w:val="24"/>
            <w:rPrChange w:id="160" w:author="David Eldridge" w:date="2014-05-07T16:08:00Z">
              <w:rPr>
                <w:sz w:val="24"/>
                <w:szCs w:val="24"/>
              </w:rPr>
            </w:rPrChange>
          </w:rPr>
          <w:t>s</w:t>
        </w:r>
      </w:ins>
      <w:del w:id="161" w:author="David Eldridge" w:date="2014-05-07T09:57:00Z">
        <w:r w:rsidR="00C80069" w:rsidRPr="0065240E" w:rsidDel="00B61B12">
          <w:rPr>
            <w:rFonts w:cs="Arial"/>
            <w:sz w:val="24"/>
            <w:szCs w:val="24"/>
            <w:rPrChange w:id="162" w:author="David Eldridge" w:date="2014-05-07T16:08:00Z">
              <w:rPr>
                <w:sz w:val="24"/>
                <w:szCs w:val="24"/>
              </w:rPr>
            </w:rPrChange>
          </w:rPr>
          <w:delText xml:space="preserve"> on the remaining processes</w:delText>
        </w:r>
      </w:del>
      <w:r w:rsidR="00C80069" w:rsidRPr="0065240E">
        <w:rPr>
          <w:rFonts w:cs="Arial"/>
          <w:sz w:val="24"/>
          <w:szCs w:val="24"/>
          <w:rPrChange w:id="163" w:author="David Eldridge" w:date="2014-05-07T16:08:00Z">
            <w:rPr>
              <w:sz w:val="24"/>
              <w:szCs w:val="24"/>
            </w:rPr>
          </w:rPrChange>
        </w:rPr>
        <w:t xml:space="preserve">. </w:t>
      </w:r>
      <w:ins w:id="164" w:author="David Eldridge" w:date="2014-05-07T09:48:00Z">
        <w:r w:rsidR="00B61B12" w:rsidRPr="0065240E">
          <w:rPr>
            <w:rFonts w:cs="Arial"/>
            <w:sz w:val="24"/>
            <w:szCs w:val="24"/>
            <w:rPrChange w:id="165" w:author="David Eldridge" w:date="2014-05-07T16:08:00Z">
              <w:rPr>
                <w:sz w:val="24"/>
                <w:szCs w:val="24"/>
              </w:rPr>
            </w:rPrChange>
          </w:rPr>
          <w:t>We describe the global distri</w:t>
        </w:r>
        <w:r w:rsidR="007B1BE2" w:rsidRPr="0065240E">
          <w:rPr>
            <w:rFonts w:cs="Arial"/>
            <w:sz w:val="24"/>
            <w:szCs w:val="24"/>
            <w:rPrChange w:id="166" w:author="David Eldridge" w:date="2014-05-07T16:08:00Z">
              <w:rPr>
                <w:sz w:val="24"/>
                <w:szCs w:val="24"/>
              </w:rPr>
            </w:rPrChange>
          </w:rPr>
          <w:t xml:space="preserve">bution of these effects and their implications for the maintenance of ecosystem structure and function. </w:t>
        </w:r>
      </w:ins>
    </w:p>
    <w:p w:rsidR="00B61B12" w:rsidRPr="0065240E" w:rsidRDefault="00B61B12">
      <w:pPr>
        <w:spacing w:after="0" w:line="360" w:lineRule="auto"/>
        <w:rPr>
          <w:ins w:id="167" w:author="David Eldridge" w:date="2014-05-07T09:58:00Z"/>
          <w:rFonts w:cs="Arial"/>
          <w:sz w:val="24"/>
          <w:szCs w:val="24"/>
          <w:rPrChange w:id="168" w:author="David Eldridge" w:date="2014-05-07T16:08:00Z">
            <w:rPr>
              <w:ins w:id="169" w:author="David Eldridge" w:date="2014-05-07T09:58:00Z"/>
              <w:sz w:val="24"/>
              <w:szCs w:val="24"/>
            </w:rPr>
          </w:rPrChange>
        </w:rPr>
        <w:pPrChange w:id="170" w:author="David Eldridge" w:date="2014-05-07T16:08:00Z">
          <w:pPr>
            <w:spacing w:line="360" w:lineRule="auto"/>
          </w:pPr>
        </w:pPrChange>
      </w:pPr>
    </w:p>
    <w:p w:rsidR="00B61B12" w:rsidRDefault="00E51B85">
      <w:pPr>
        <w:spacing w:after="0" w:line="360" w:lineRule="auto"/>
        <w:rPr>
          <w:ins w:id="171" w:author="David Eldridge" w:date="2014-05-07T16:08:00Z"/>
          <w:rFonts w:cs="Arial"/>
          <w:b/>
          <w:sz w:val="24"/>
          <w:szCs w:val="24"/>
        </w:rPr>
        <w:pPrChange w:id="172" w:author="David Eldridge" w:date="2014-05-07T16:08:00Z">
          <w:pPr>
            <w:spacing w:line="360" w:lineRule="auto"/>
          </w:pPr>
        </w:pPrChange>
      </w:pPr>
      <w:ins w:id="173" w:author="David Eldridge" w:date="2014-05-07T15:59:00Z">
        <w:r w:rsidRPr="0065240E">
          <w:rPr>
            <w:rFonts w:cs="Arial"/>
            <w:b/>
            <w:sz w:val="24"/>
            <w:szCs w:val="24"/>
            <w:rPrChange w:id="174" w:author="David Eldridge" w:date="2014-05-07T16:08:00Z">
              <w:rPr>
                <w:sz w:val="24"/>
                <w:szCs w:val="24"/>
              </w:rPr>
            </w:rPrChange>
          </w:rPr>
          <w:t xml:space="preserve">A continental assessment of grazing effects on </w:t>
        </w:r>
      </w:ins>
      <w:ins w:id="175" w:author="David Eldridge" w:date="2014-05-07T09:58:00Z">
        <w:r w:rsidR="00B61B12" w:rsidRPr="0065240E">
          <w:rPr>
            <w:rFonts w:cs="Arial"/>
            <w:b/>
            <w:sz w:val="24"/>
            <w:szCs w:val="24"/>
            <w:rPrChange w:id="176" w:author="David Eldridge" w:date="2014-05-07T16:08:00Z">
              <w:rPr>
                <w:sz w:val="24"/>
                <w:szCs w:val="24"/>
              </w:rPr>
            </w:rPrChange>
          </w:rPr>
          <w:t>ecosyst</w:t>
        </w:r>
        <w:r w:rsidRPr="0065240E">
          <w:rPr>
            <w:rFonts w:cs="Arial"/>
            <w:b/>
            <w:sz w:val="24"/>
            <w:szCs w:val="24"/>
            <w:rPrChange w:id="177" w:author="David Eldridge" w:date="2014-05-07T16:08:00Z">
              <w:rPr>
                <w:sz w:val="24"/>
                <w:szCs w:val="24"/>
              </w:rPr>
            </w:rPrChange>
          </w:rPr>
          <w:t>em structure, function and comp</w:t>
        </w:r>
      </w:ins>
      <w:ins w:id="178" w:author="David Eldridge" w:date="2014-05-07T15:59:00Z">
        <w:r w:rsidRPr="0065240E">
          <w:rPr>
            <w:rFonts w:cs="Arial"/>
            <w:b/>
            <w:sz w:val="24"/>
            <w:szCs w:val="24"/>
            <w:rPrChange w:id="179" w:author="David Eldridge" w:date="2014-05-07T16:08:00Z">
              <w:rPr>
                <w:sz w:val="24"/>
                <w:szCs w:val="24"/>
              </w:rPr>
            </w:rPrChange>
          </w:rPr>
          <w:t>osition</w:t>
        </w:r>
      </w:ins>
    </w:p>
    <w:p w:rsidR="0065240E" w:rsidRPr="0065240E" w:rsidRDefault="0065240E">
      <w:pPr>
        <w:spacing w:after="0" w:line="360" w:lineRule="auto"/>
        <w:rPr>
          <w:ins w:id="180" w:author="David Eldridge" w:date="2014-05-07T09:58:00Z"/>
          <w:rFonts w:cs="Arial"/>
          <w:b/>
          <w:sz w:val="24"/>
          <w:szCs w:val="24"/>
          <w:rPrChange w:id="181" w:author="David Eldridge" w:date="2014-05-07T16:08:00Z">
            <w:rPr>
              <w:ins w:id="182" w:author="David Eldridge" w:date="2014-05-07T09:58:00Z"/>
              <w:sz w:val="24"/>
              <w:szCs w:val="24"/>
            </w:rPr>
          </w:rPrChange>
        </w:rPr>
        <w:pPrChange w:id="183" w:author="David Eldridge" w:date="2014-05-07T16:08:00Z">
          <w:pPr>
            <w:spacing w:line="360" w:lineRule="auto"/>
          </w:pPr>
        </w:pPrChange>
      </w:pPr>
    </w:p>
    <w:p w:rsidR="00E51B85" w:rsidRPr="0065240E" w:rsidRDefault="00B61B12">
      <w:pPr>
        <w:spacing w:after="0" w:line="360" w:lineRule="auto"/>
        <w:rPr>
          <w:ins w:id="184" w:author="David Eldridge" w:date="2014-05-07T16:04:00Z"/>
          <w:rFonts w:cs="Arial"/>
          <w:sz w:val="24"/>
          <w:szCs w:val="24"/>
          <w:rPrChange w:id="185" w:author="David Eldridge" w:date="2014-05-07T16:08:00Z">
            <w:rPr>
              <w:ins w:id="186" w:author="David Eldridge" w:date="2014-05-07T16:04:00Z"/>
              <w:rFonts w:ascii="Times New Roman" w:hAnsi="Times New Roman" w:cs="Times New Roman"/>
              <w:sz w:val="24"/>
              <w:szCs w:val="24"/>
            </w:rPr>
          </w:rPrChange>
        </w:rPr>
        <w:pPrChange w:id="187" w:author="David Eldridge" w:date="2014-05-07T16:08:00Z">
          <w:pPr>
            <w:spacing w:after="0" w:line="240" w:lineRule="auto"/>
          </w:pPr>
        </w:pPrChange>
      </w:pPr>
      <w:ins w:id="188" w:author="David Eldridge" w:date="2014-05-07T09:58:00Z">
        <w:r w:rsidRPr="0065240E">
          <w:rPr>
            <w:rFonts w:cs="Arial"/>
            <w:sz w:val="24"/>
            <w:szCs w:val="24"/>
            <w:rPrChange w:id="189" w:author="David Eldridge" w:date="2014-05-07T16:08:00Z">
              <w:rPr>
                <w:rFonts w:ascii="Times New Roman" w:hAnsi="Times New Roman" w:cs="Times New Roman"/>
                <w:sz w:val="24"/>
                <w:szCs w:val="24"/>
              </w:rPr>
            </w:rPrChange>
          </w:rPr>
          <w:t>Grazing is one of the most extensive forms of human management on Earth</w:t>
        </w:r>
      </w:ins>
      <w:ins w:id="190" w:author="David Eldridge" w:date="2014-05-07T09:59:00Z">
        <w:r w:rsidRPr="0065240E">
          <w:rPr>
            <w:rFonts w:cs="Arial"/>
            <w:sz w:val="24"/>
            <w:szCs w:val="24"/>
            <w:rPrChange w:id="191" w:author="David Eldridge" w:date="2014-05-07T16:08:00Z">
              <w:rPr>
                <w:rFonts w:ascii="Times New Roman" w:hAnsi="Times New Roman" w:cs="Times New Roman"/>
                <w:sz w:val="24"/>
                <w:szCs w:val="24"/>
              </w:rPr>
            </w:rPrChange>
          </w:rPr>
          <w:t>. The effects of overgrazing on ecosystem products and processes have been studied widely</w:t>
        </w:r>
      </w:ins>
      <w:ins w:id="192" w:author="David Eldridge" w:date="2014-05-07T10:00:00Z">
        <w:r w:rsidRPr="0065240E">
          <w:rPr>
            <w:rFonts w:cs="Arial"/>
            <w:sz w:val="24"/>
            <w:szCs w:val="24"/>
            <w:rPrChange w:id="193" w:author="David Eldridge" w:date="2014-05-07T16:08:00Z">
              <w:rPr>
                <w:rFonts w:ascii="Times New Roman" w:hAnsi="Times New Roman" w:cs="Times New Roman"/>
                <w:sz w:val="24"/>
                <w:szCs w:val="24"/>
              </w:rPr>
            </w:rPrChange>
          </w:rPr>
          <w:t xml:space="preserve">, and the </w:t>
        </w:r>
        <w:r w:rsidR="00EC690D" w:rsidRPr="0065240E">
          <w:rPr>
            <w:rFonts w:cs="Arial"/>
            <w:sz w:val="24"/>
            <w:szCs w:val="24"/>
            <w:rPrChange w:id="194" w:author="David Eldridge" w:date="2014-05-07T16:08:00Z">
              <w:rPr>
                <w:rFonts w:ascii="Times New Roman" w:hAnsi="Times New Roman" w:cs="Times New Roman"/>
                <w:sz w:val="24"/>
                <w:szCs w:val="24"/>
              </w:rPr>
            </w:rPrChange>
          </w:rPr>
          <w:t>overwhelming con</w:t>
        </w:r>
      </w:ins>
      <w:ins w:id="195" w:author="David Eldridge" w:date="2014-05-07T10:03:00Z">
        <w:r w:rsidR="00EC690D" w:rsidRPr="0065240E">
          <w:rPr>
            <w:rFonts w:cs="Arial"/>
            <w:sz w:val="24"/>
            <w:szCs w:val="24"/>
            <w:rPrChange w:id="196" w:author="David Eldridge" w:date="2014-05-07T16:08:00Z">
              <w:rPr>
                <w:rFonts w:ascii="Times New Roman" w:hAnsi="Times New Roman" w:cs="Times New Roman"/>
                <w:sz w:val="24"/>
                <w:szCs w:val="24"/>
              </w:rPr>
            </w:rPrChange>
          </w:rPr>
          <w:t>s</w:t>
        </w:r>
      </w:ins>
      <w:ins w:id="197" w:author="David Eldridge" w:date="2014-05-07T10:00:00Z">
        <w:r w:rsidRPr="0065240E">
          <w:rPr>
            <w:rFonts w:cs="Arial"/>
            <w:sz w:val="24"/>
            <w:szCs w:val="24"/>
            <w:rPrChange w:id="198" w:author="David Eldridge" w:date="2014-05-07T16:08:00Z">
              <w:rPr>
                <w:rFonts w:ascii="Times New Roman" w:hAnsi="Times New Roman" w:cs="Times New Roman"/>
                <w:sz w:val="24"/>
                <w:szCs w:val="24"/>
              </w:rPr>
            </w:rPrChange>
          </w:rPr>
          <w:t>en</w:t>
        </w:r>
      </w:ins>
      <w:ins w:id="199" w:author="David Eldridge" w:date="2014-05-07T10:03:00Z">
        <w:r w:rsidR="00EC690D" w:rsidRPr="0065240E">
          <w:rPr>
            <w:rFonts w:cs="Arial"/>
            <w:sz w:val="24"/>
            <w:szCs w:val="24"/>
            <w:rPrChange w:id="200" w:author="David Eldridge" w:date="2014-05-07T16:08:00Z">
              <w:rPr>
                <w:rFonts w:ascii="Times New Roman" w:hAnsi="Times New Roman" w:cs="Times New Roman"/>
                <w:sz w:val="24"/>
                <w:szCs w:val="24"/>
              </w:rPr>
            </w:rPrChange>
          </w:rPr>
          <w:t>s</w:t>
        </w:r>
      </w:ins>
      <w:ins w:id="201" w:author="David Eldridge" w:date="2014-05-07T10:00:00Z">
        <w:r w:rsidRPr="0065240E">
          <w:rPr>
            <w:rFonts w:cs="Arial"/>
            <w:sz w:val="24"/>
            <w:szCs w:val="24"/>
            <w:rPrChange w:id="202" w:author="David Eldridge" w:date="2014-05-07T16:08:00Z">
              <w:rPr>
                <w:rFonts w:ascii="Times New Roman" w:hAnsi="Times New Roman" w:cs="Times New Roman"/>
                <w:sz w:val="24"/>
                <w:szCs w:val="24"/>
              </w:rPr>
            </w:rPrChange>
          </w:rPr>
          <w:t xml:space="preserve">us is that </w:t>
        </w:r>
      </w:ins>
      <w:ins w:id="203" w:author="David Eldridge" w:date="2014-05-07T10:01:00Z">
        <w:r w:rsidRPr="0065240E">
          <w:rPr>
            <w:rFonts w:cs="Arial"/>
            <w:sz w:val="24"/>
            <w:szCs w:val="24"/>
            <w:rPrChange w:id="204" w:author="David Eldridge" w:date="2014-05-07T16:08:00Z">
              <w:rPr>
                <w:rFonts w:ascii="Times New Roman" w:hAnsi="Times New Roman" w:cs="Times New Roman"/>
                <w:sz w:val="24"/>
                <w:szCs w:val="24"/>
              </w:rPr>
            </w:rPrChange>
          </w:rPr>
          <w:t>over</w:t>
        </w:r>
      </w:ins>
      <w:ins w:id="205" w:author="David Eldridge" w:date="2014-05-07T10:00:00Z">
        <w:r w:rsidRPr="0065240E">
          <w:rPr>
            <w:rFonts w:cs="Arial"/>
            <w:sz w:val="24"/>
            <w:szCs w:val="24"/>
            <w:rPrChange w:id="206" w:author="David Eldridge" w:date="2014-05-07T16:08:00Z">
              <w:rPr>
                <w:rFonts w:ascii="Times New Roman" w:hAnsi="Times New Roman" w:cs="Times New Roman"/>
                <w:sz w:val="24"/>
                <w:szCs w:val="24"/>
              </w:rPr>
            </w:rPrChange>
          </w:rPr>
          <w:t xml:space="preserve">grazing leads to declines </w:t>
        </w:r>
      </w:ins>
      <w:ins w:id="207" w:author="David Eldridge" w:date="2014-05-07T10:01:00Z">
        <w:r w:rsidRPr="0065240E">
          <w:rPr>
            <w:rFonts w:cs="Arial"/>
            <w:sz w:val="24"/>
            <w:szCs w:val="24"/>
            <w:rPrChange w:id="208" w:author="David Eldridge" w:date="2014-05-07T16:08:00Z">
              <w:rPr>
                <w:rFonts w:ascii="Times New Roman" w:hAnsi="Times New Roman" w:cs="Times New Roman"/>
                <w:sz w:val="24"/>
                <w:szCs w:val="24"/>
              </w:rPr>
            </w:rPrChange>
          </w:rPr>
          <w:t xml:space="preserve">in </w:t>
        </w:r>
      </w:ins>
      <w:ins w:id="209" w:author="David Eldridge" w:date="2014-05-07T10:02:00Z">
        <w:r w:rsidRPr="0065240E">
          <w:rPr>
            <w:rFonts w:cs="Arial"/>
            <w:sz w:val="24"/>
            <w:szCs w:val="24"/>
            <w:rPrChange w:id="210" w:author="David Eldridge" w:date="2014-05-07T16:08:00Z">
              <w:rPr>
                <w:rFonts w:ascii="Times New Roman" w:hAnsi="Times New Roman" w:cs="Times New Roman"/>
                <w:sz w:val="24"/>
                <w:szCs w:val="24"/>
              </w:rPr>
            </w:rPrChange>
          </w:rPr>
          <w:t>ecosystem health</w:t>
        </w:r>
        <w:r w:rsidR="00EC690D" w:rsidRPr="0065240E">
          <w:rPr>
            <w:rFonts w:cs="Arial"/>
            <w:sz w:val="24"/>
            <w:szCs w:val="24"/>
            <w:rPrChange w:id="211" w:author="David Eldridge" w:date="2014-05-07T16:08:00Z">
              <w:rPr>
                <w:rFonts w:ascii="Times New Roman" w:hAnsi="Times New Roman" w:cs="Times New Roman"/>
                <w:sz w:val="24"/>
                <w:szCs w:val="24"/>
              </w:rPr>
            </w:rPrChange>
          </w:rPr>
          <w:t>. We undertook a continental-</w:t>
        </w:r>
      </w:ins>
      <w:ins w:id="212" w:author="David Eldridge" w:date="2014-05-07T16:00:00Z">
        <w:r w:rsidR="00E51B85" w:rsidRPr="0065240E">
          <w:rPr>
            <w:rFonts w:cs="Arial"/>
            <w:sz w:val="24"/>
            <w:szCs w:val="24"/>
            <w:rPrChange w:id="213" w:author="David Eldridge" w:date="2014-05-07T16:08:00Z">
              <w:rPr>
                <w:rFonts w:ascii="Times New Roman" w:hAnsi="Times New Roman" w:cs="Times New Roman"/>
                <w:sz w:val="24"/>
                <w:szCs w:val="24"/>
              </w:rPr>
            </w:rPrChange>
          </w:rPr>
          <w:t xml:space="preserve">scale </w:t>
        </w:r>
      </w:ins>
      <w:ins w:id="214" w:author="David Eldridge" w:date="2014-05-07T10:02:00Z">
        <w:r w:rsidR="00EC690D" w:rsidRPr="0065240E">
          <w:rPr>
            <w:rFonts w:cs="Arial"/>
            <w:sz w:val="24"/>
            <w:szCs w:val="24"/>
            <w:rPrChange w:id="215" w:author="David Eldridge" w:date="2014-05-07T16:08:00Z">
              <w:rPr>
                <w:rFonts w:ascii="Times New Roman" w:hAnsi="Times New Roman" w:cs="Times New Roman"/>
                <w:sz w:val="24"/>
                <w:szCs w:val="24"/>
              </w:rPr>
            </w:rPrChange>
          </w:rPr>
          <w:t xml:space="preserve">meta-analysis of the effects of </w:t>
        </w:r>
        <w:r w:rsidRPr="0065240E">
          <w:rPr>
            <w:rFonts w:cs="Arial"/>
            <w:sz w:val="24"/>
            <w:szCs w:val="24"/>
            <w:rPrChange w:id="216" w:author="David Eldridge" w:date="2014-05-07T16:08:00Z">
              <w:rPr>
                <w:rFonts w:ascii="Times New Roman" w:hAnsi="Times New Roman" w:cs="Times New Roman"/>
                <w:sz w:val="24"/>
                <w:szCs w:val="24"/>
              </w:rPr>
            </w:rPrChange>
          </w:rPr>
          <w:t xml:space="preserve">grazing by domestic and native herbivores on </w:t>
        </w:r>
      </w:ins>
      <w:ins w:id="217" w:author="David Eldridge" w:date="2014-05-07T10:03:00Z">
        <w:r w:rsidR="00EC690D" w:rsidRPr="0065240E">
          <w:rPr>
            <w:rFonts w:cs="Arial"/>
            <w:sz w:val="24"/>
            <w:szCs w:val="24"/>
            <w:rPrChange w:id="218" w:author="David Eldridge" w:date="2014-05-07T16:08:00Z">
              <w:rPr>
                <w:rFonts w:ascii="Times New Roman" w:hAnsi="Times New Roman" w:cs="Times New Roman"/>
                <w:sz w:val="24"/>
                <w:szCs w:val="24"/>
              </w:rPr>
            </w:rPrChange>
          </w:rPr>
          <w:t xml:space="preserve">278 biotic and abiotic response variables </w:t>
        </w:r>
      </w:ins>
      <w:ins w:id="219" w:author="David Eldridge" w:date="2014-05-07T16:09:00Z">
        <w:r w:rsidR="0065240E">
          <w:rPr>
            <w:rFonts w:cs="Arial"/>
            <w:sz w:val="24"/>
            <w:szCs w:val="24"/>
          </w:rPr>
          <w:t xml:space="preserve">using data from </w:t>
        </w:r>
      </w:ins>
      <w:ins w:id="220" w:author="David Eldridge" w:date="2014-05-07T10:03:00Z">
        <w:r w:rsidR="00EC690D" w:rsidRPr="0065240E">
          <w:rPr>
            <w:rFonts w:cs="Arial"/>
            <w:sz w:val="24"/>
            <w:szCs w:val="24"/>
            <w:rPrChange w:id="221" w:author="David Eldridge" w:date="2014-05-07T16:08:00Z">
              <w:rPr>
                <w:rFonts w:ascii="Times New Roman" w:hAnsi="Times New Roman" w:cs="Times New Roman"/>
                <w:sz w:val="24"/>
                <w:szCs w:val="24"/>
              </w:rPr>
            </w:rPrChange>
          </w:rPr>
          <w:t xml:space="preserve">221 published and unpublished papers, reports and theses from across Australia. </w:t>
        </w:r>
      </w:ins>
      <w:ins w:id="222" w:author="David Eldridge" w:date="2014-05-07T16:01:00Z">
        <w:r w:rsidR="00E51B85" w:rsidRPr="0065240E">
          <w:rPr>
            <w:rFonts w:cs="Arial"/>
            <w:sz w:val="24"/>
            <w:szCs w:val="24"/>
            <w:rPrChange w:id="223" w:author="David Eldridge" w:date="2014-05-07T16:08:00Z">
              <w:rPr>
                <w:rFonts w:ascii="Times New Roman" w:hAnsi="Times New Roman" w:cs="Times New Roman"/>
                <w:sz w:val="24"/>
                <w:szCs w:val="24"/>
              </w:rPr>
            </w:rPrChange>
          </w:rPr>
          <w:t xml:space="preserve">Log response ratios for </w:t>
        </w:r>
      </w:ins>
      <w:ins w:id="224" w:author="David Eldridge" w:date="2014-05-07T16:09:00Z">
        <w:r w:rsidR="0065240E">
          <w:rPr>
            <w:rFonts w:cs="Arial"/>
            <w:sz w:val="24"/>
            <w:szCs w:val="24"/>
          </w:rPr>
          <w:t xml:space="preserve">ecosystem </w:t>
        </w:r>
      </w:ins>
      <w:ins w:id="225" w:author="David Eldridge" w:date="2014-05-07T16:01:00Z">
        <w:r w:rsidR="00E51B85" w:rsidRPr="0065240E">
          <w:rPr>
            <w:rFonts w:cs="Arial"/>
            <w:sz w:val="24"/>
            <w:szCs w:val="24"/>
            <w:rPrChange w:id="226" w:author="David Eldridge" w:date="2014-05-07T16:08:00Z">
              <w:rPr>
                <w:rFonts w:ascii="Times New Roman" w:hAnsi="Times New Roman" w:cs="Times New Roman"/>
                <w:sz w:val="24"/>
                <w:szCs w:val="24"/>
              </w:rPr>
            </w:rPrChange>
          </w:rPr>
          <w:t>composition</w:t>
        </w:r>
        <w:r w:rsidR="00E51B85" w:rsidRPr="0065240E">
          <w:rPr>
            <w:rFonts w:cs="Arial"/>
            <w:sz w:val="24"/>
            <w:szCs w:val="24"/>
            <w:lang w:val="en-US"/>
            <w:rPrChange w:id="227" w:author="David Eldridge" w:date="2014-05-07T16:08:00Z">
              <w:rPr>
                <w:rFonts w:ascii="Times New Roman" w:hAnsi="Times New Roman" w:cs="Times New Roman"/>
                <w:sz w:val="24"/>
                <w:szCs w:val="24"/>
                <w:lang w:val="en-US"/>
              </w:rPr>
            </w:rPrChange>
          </w:rPr>
          <w:t>, structure and function were all negative in the presence of grazing</w:t>
        </w:r>
      </w:ins>
      <w:ins w:id="228" w:author="David Eldridge" w:date="2014-05-07T16:09:00Z">
        <w:r w:rsidR="0065240E">
          <w:rPr>
            <w:rFonts w:cs="Arial"/>
            <w:sz w:val="24"/>
            <w:szCs w:val="24"/>
            <w:lang w:val="en-US"/>
          </w:rPr>
          <w:t>, and i</w:t>
        </w:r>
      </w:ins>
      <w:ins w:id="229" w:author="David Eldridge" w:date="2014-05-07T16:02:00Z">
        <w:r w:rsidR="00E51B85" w:rsidRPr="0065240E">
          <w:rPr>
            <w:rFonts w:cs="Arial"/>
            <w:sz w:val="24"/>
            <w:szCs w:val="24"/>
            <w:lang w:val="en-US"/>
            <w:rPrChange w:id="230" w:author="David Eldridge" w:date="2014-05-07T16:08:00Z">
              <w:rPr>
                <w:rFonts w:ascii="Times New Roman" w:hAnsi="Times New Roman" w:cs="Times New Roman"/>
                <w:sz w:val="24"/>
                <w:szCs w:val="24"/>
                <w:lang w:val="en-US"/>
              </w:rPr>
            </w:rPrChange>
          </w:rPr>
          <w:t xml:space="preserve">ncreasing </w:t>
        </w:r>
      </w:ins>
      <w:ins w:id="231" w:author="David Eldridge" w:date="2014-05-07T16:01:00Z">
        <w:r w:rsidR="00E51B85" w:rsidRPr="0065240E">
          <w:rPr>
            <w:rFonts w:cs="Arial"/>
            <w:sz w:val="24"/>
            <w:szCs w:val="24"/>
            <w:rPrChange w:id="232" w:author="David Eldridge" w:date="2014-05-07T16:08:00Z">
              <w:rPr>
                <w:rFonts w:ascii="Times New Roman" w:hAnsi="Times New Roman" w:cs="Times New Roman"/>
                <w:sz w:val="24"/>
                <w:szCs w:val="24"/>
              </w:rPr>
            </w:rPrChange>
          </w:rPr>
          <w:t xml:space="preserve">grazing pressure </w:t>
        </w:r>
        <w:r w:rsidR="00E51B85" w:rsidRPr="0065240E">
          <w:rPr>
            <w:rFonts w:cs="Arial"/>
            <w:sz w:val="24"/>
            <w:szCs w:val="24"/>
            <w:lang w:val="en-US"/>
            <w:rPrChange w:id="233" w:author="David Eldridge" w:date="2014-05-07T16:08:00Z">
              <w:rPr>
                <w:rFonts w:ascii="Times New Roman" w:hAnsi="Times New Roman" w:cs="Times New Roman"/>
                <w:sz w:val="24"/>
                <w:szCs w:val="24"/>
                <w:lang w:val="en-US"/>
              </w:rPr>
            </w:rPrChange>
          </w:rPr>
          <w:t>reduced function and composition, even under the most benign grazing contrast</w:t>
        </w:r>
      </w:ins>
      <w:ins w:id="234" w:author="David Eldridge" w:date="2014-05-07T16:02:00Z">
        <w:r w:rsidR="00E51B85" w:rsidRPr="0065240E">
          <w:rPr>
            <w:rFonts w:cs="Arial"/>
            <w:sz w:val="24"/>
            <w:szCs w:val="24"/>
            <w:lang w:val="en-US"/>
            <w:rPrChange w:id="235" w:author="David Eldridge" w:date="2014-05-07T16:08:00Z">
              <w:rPr>
                <w:rFonts w:ascii="Times New Roman" w:hAnsi="Times New Roman" w:cs="Times New Roman"/>
                <w:sz w:val="24"/>
                <w:szCs w:val="24"/>
                <w:lang w:val="en-US"/>
              </w:rPr>
            </w:rPrChange>
          </w:rPr>
          <w:t xml:space="preserve">s. </w:t>
        </w:r>
      </w:ins>
      <w:ins w:id="236" w:author="David Eldridge" w:date="2014-05-07T16:09:00Z">
        <w:r w:rsidR="0065240E">
          <w:rPr>
            <w:rFonts w:cs="Arial"/>
            <w:sz w:val="24"/>
            <w:szCs w:val="24"/>
            <w:lang w:val="en-US"/>
          </w:rPr>
          <w:t xml:space="preserve">We identified </w:t>
        </w:r>
      </w:ins>
      <w:ins w:id="237" w:author="David Eldridge" w:date="2014-05-07T16:02:00Z">
        <w:r w:rsidR="00E51B85" w:rsidRPr="0065240E">
          <w:rPr>
            <w:rFonts w:cs="Arial"/>
            <w:sz w:val="24"/>
            <w:szCs w:val="24"/>
            <w:lang w:val="en-US"/>
            <w:rPrChange w:id="238" w:author="David Eldridge" w:date="2014-05-07T16:08:00Z">
              <w:rPr>
                <w:rFonts w:ascii="Times New Roman" w:hAnsi="Times New Roman" w:cs="Times New Roman"/>
                <w:sz w:val="24"/>
                <w:szCs w:val="24"/>
                <w:lang w:val="en-US"/>
              </w:rPr>
            </w:rPrChange>
          </w:rPr>
          <w:t xml:space="preserve">some </w:t>
        </w:r>
      </w:ins>
      <w:ins w:id="239" w:author="David Eldridge" w:date="2014-05-07T16:03:00Z">
        <w:r w:rsidR="0065240E">
          <w:rPr>
            <w:rFonts w:cs="Arial"/>
            <w:sz w:val="24"/>
            <w:szCs w:val="24"/>
            <w:lang w:val="en-US"/>
          </w:rPr>
          <w:t>differ</w:t>
        </w:r>
      </w:ins>
      <w:ins w:id="240" w:author="David Eldridge" w:date="2014-05-07T16:09:00Z">
        <w:r w:rsidR="0065240E">
          <w:rPr>
            <w:rFonts w:cs="Arial"/>
            <w:sz w:val="24"/>
            <w:szCs w:val="24"/>
            <w:lang w:val="en-US"/>
          </w:rPr>
          <w:t>e</w:t>
        </w:r>
      </w:ins>
      <w:ins w:id="241" w:author="David Eldridge" w:date="2014-05-07T16:03:00Z">
        <w:r w:rsidR="00E51B85" w:rsidRPr="0065240E">
          <w:rPr>
            <w:rFonts w:cs="Arial"/>
            <w:sz w:val="24"/>
            <w:szCs w:val="24"/>
            <w:lang w:val="en-US"/>
            <w:rPrChange w:id="242" w:author="David Eldridge" w:date="2014-05-07T16:08:00Z">
              <w:rPr>
                <w:rFonts w:ascii="Times New Roman" w:hAnsi="Times New Roman" w:cs="Times New Roman"/>
                <w:sz w:val="24"/>
                <w:szCs w:val="24"/>
                <w:lang w:val="en-US"/>
              </w:rPr>
            </w:rPrChange>
          </w:rPr>
          <w:t>nces in effec</w:t>
        </w:r>
      </w:ins>
      <w:ins w:id="243" w:author="David Eldridge" w:date="2014-05-07T16:09:00Z">
        <w:r w:rsidR="0065240E">
          <w:rPr>
            <w:rFonts w:cs="Arial"/>
            <w:sz w:val="24"/>
            <w:szCs w:val="24"/>
            <w:lang w:val="en-US"/>
          </w:rPr>
          <w:t>t</w:t>
        </w:r>
      </w:ins>
      <w:ins w:id="244" w:author="David Eldridge" w:date="2014-05-07T16:03:00Z">
        <w:r w:rsidR="00E51B85" w:rsidRPr="0065240E">
          <w:rPr>
            <w:rFonts w:cs="Arial"/>
            <w:sz w:val="24"/>
            <w:szCs w:val="24"/>
            <w:lang w:val="en-US"/>
            <w:rPrChange w:id="245" w:author="David Eldridge" w:date="2014-05-07T16:08:00Z">
              <w:rPr>
                <w:rFonts w:ascii="Times New Roman" w:hAnsi="Times New Roman" w:cs="Times New Roman"/>
                <w:sz w:val="24"/>
                <w:szCs w:val="24"/>
                <w:lang w:val="en-US"/>
              </w:rPr>
            </w:rPrChange>
          </w:rPr>
          <w:t xml:space="preserve">s among different herbivores (e.g. sheep vs cattle). </w:t>
        </w:r>
      </w:ins>
      <w:ins w:id="246" w:author="David Eldridge" w:date="2014-05-07T16:01:00Z">
        <w:r w:rsidR="00E51B85" w:rsidRPr="0065240E">
          <w:rPr>
            <w:rFonts w:cs="Arial"/>
            <w:sz w:val="24"/>
            <w:szCs w:val="24"/>
            <w:lang w:val="en-US"/>
            <w:rPrChange w:id="247" w:author="David Eldridge" w:date="2014-05-07T16:08:00Z">
              <w:rPr>
                <w:rFonts w:ascii="Times New Roman" w:hAnsi="Times New Roman" w:cs="Times New Roman"/>
                <w:sz w:val="24"/>
                <w:szCs w:val="24"/>
                <w:lang w:val="en-US"/>
              </w:rPr>
            </w:rPrChange>
          </w:rPr>
          <w:t>P</w:t>
        </w:r>
        <w:proofErr w:type="spellStart"/>
        <w:r w:rsidR="00E51B85" w:rsidRPr="0065240E">
          <w:rPr>
            <w:rFonts w:cs="Arial"/>
            <w:sz w:val="24"/>
            <w:szCs w:val="24"/>
            <w:rPrChange w:id="248" w:author="David Eldridge" w:date="2014-05-07T16:08:00Z">
              <w:rPr>
                <w:rFonts w:ascii="Times New Roman" w:hAnsi="Times New Roman" w:cs="Times New Roman"/>
                <w:sz w:val="24"/>
                <w:szCs w:val="24"/>
              </w:rPr>
            </w:rPrChange>
          </w:rPr>
          <w:t>lant</w:t>
        </w:r>
        <w:proofErr w:type="spellEnd"/>
        <w:r w:rsidR="00E51B85" w:rsidRPr="0065240E">
          <w:rPr>
            <w:rFonts w:cs="Arial"/>
            <w:sz w:val="24"/>
            <w:szCs w:val="24"/>
            <w:rPrChange w:id="249" w:author="David Eldridge" w:date="2014-05-07T16:08:00Z">
              <w:rPr>
                <w:rFonts w:ascii="Times New Roman" w:hAnsi="Times New Roman" w:cs="Times New Roman"/>
                <w:sz w:val="24"/>
                <w:szCs w:val="24"/>
              </w:rPr>
            </w:rPrChange>
          </w:rPr>
          <w:t xml:space="preserve"> biomass</w:t>
        </w:r>
      </w:ins>
      <w:ins w:id="250" w:author="David Eldridge" w:date="2014-05-07T16:03:00Z">
        <w:r w:rsidR="00E51B85" w:rsidRPr="0065240E">
          <w:rPr>
            <w:rFonts w:cs="Arial"/>
            <w:sz w:val="24"/>
            <w:szCs w:val="24"/>
            <w:rPrChange w:id="251" w:author="David Eldridge" w:date="2014-05-07T16:08:00Z">
              <w:rPr>
                <w:rFonts w:ascii="Times New Roman" w:hAnsi="Times New Roman" w:cs="Times New Roman"/>
                <w:sz w:val="24"/>
                <w:szCs w:val="24"/>
              </w:rPr>
            </w:rPrChange>
          </w:rPr>
          <w:t xml:space="preserve"> and </w:t>
        </w:r>
      </w:ins>
      <w:ins w:id="252" w:author="David Eldridge" w:date="2014-05-07T16:01:00Z">
        <w:r w:rsidR="00E51B85" w:rsidRPr="0065240E">
          <w:rPr>
            <w:rFonts w:cs="Arial"/>
            <w:sz w:val="24"/>
            <w:szCs w:val="24"/>
            <w:rPrChange w:id="253" w:author="David Eldridge" w:date="2014-05-07T16:08:00Z">
              <w:rPr>
                <w:rFonts w:ascii="Times New Roman" w:hAnsi="Times New Roman" w:cs="Times New Roman"/>
                <w:sz w:val="24"/>
                <w:szCs w:val="24"/>
              </w:rPr>
            </w:rPrChange>
          </w:rPr>
          <w:t>cover</w:t>
        </w:r>
      </w:ins>
      <w:ins w:id="254" w:author="David Eldridge" w:date="2014-05-07T16:10:00Z">
        <w:r w:rsidR="0065240E">
          <w:rPr>
            <w:rFonts w:cs="Arial"/>
            <w:sz w:val="24"/>
            <w:szCs w:val="24"/>
          </w:rPr>
          <w:t>,</w:t>
        </w:r>
      </w:ins>
      <w:ins w:id="255" w:author="David Eldridge" w:date="2014-05-07T16:01:00Z">
        <w:r w:rsidR="00E51B85" w:rsidRPr="0065240E">
          <w:rPr>
            <w:rFonts w:cs="Arial"/>
            <w:sz w:val="24"/>
            <w:szCs w:val="24"/>
            <w:rPrChange w:id="256" w:author="David Eldridge" w:date="2014-05-07T16:08:00Z">
              <w:rPr>
                <w:rFonts w:ascii="Times New Roman" w:hAnsi="Times New Roman" w:cs="Times New Roman"/>
                <w:sz w:val="24"/>
                <w:szCs w:val="24"/>
              </w:rPr>
            </w:rPrChange>
          </w:rPr>
          <w:t xml:space="preserve"> and animal richness declined in response to increasing grazing</w:t>
        </w:r>
      </w:ins>
      <w:ins w:id="257" w:author="David Eldridge" w:date="2014-05-07T16:10:00Z">
        <w:r w:rsidR="0065240E">
          <w:rPr>
            <w:rFonts w:cs="Arial"/>
            <w:sz w:val="24"/>
            <w:szCs w:val="24"/>
          </w:rPr>
          <w:t xml:space="preserve">, but </w:t>
        </w:r>
      </w:ins>
      <w:ins w:id="258" w:author="David Eldridge" w:date="2014-05-07T16:04:00Z">
        <w:r w:rsidR="00E51B85" w:rsidRPr="0065240E">
          <w:rPr>
            <w:rFonts w:cs="Arial"/>
            <w:sz w:val="24"/>
            <w:szCs w:val="24"/>
            <w:rPrChange w:id="259" w:author="David Eldridge" w:date="2014-05-07T16:08:00Z">
              <w:rPr>
                <w:rFonts w:ascii="Times New Roman" w:hAnsi="Times New Roman" w:cs="Times New Roman"/>
                <w:sz w:val="24"/>
                <w:szCs w:val="24"/>
              </w:rPr>
            </w:rPrChange>
          </w:rPr>
          <w:t xml:space="preserve">overall, results were consistent across different rainfall zones. Our results reinforce the view that grazing has </w:t>
        </w:r>
      </w:ins>
      <w:ins w:id="260" w:author="David Eldridge" w:date="2014-05-07T16:10:00Z">
        <w:r w:rsidR="0065240E">
          <w:rPr>
            <w:rFonts w:cs="Arial"/>
            <w:sz w:val="24"/>
            <w:szCs w:val="24"/>
          </w:rPr>
          <w:t xml:space="preserve">generally </w:t>
        </w:r>
      </w:ins>
      <w:ins w:id="261" w:author="David Eldridge" w:date="2014-05-07T16:04:00Z">
        <w:r w:rsidR="00E51B85" w:rsidRPr="0065240E">
          <w:rPr>
            <w:rFonts w:cs="Arial"/>
            <w:sz w:val="24"/>
            <w:szCs w:val="24"/>
            <w:rPrChange w:id="262" w:author="David Eldridge" w:date="2014-05-07T16:08:00Z">
              <w:rPr>
                <w:rFonts w:ascii="Times New Roman" w:hAnsi="Times New Roman" w:cs="Times New Roman"/>
                <w:sz w:val="24"/>
                <w:szCs w:val="24"/>
              </w:rPr>
            </w:rPrChange>
          </w:rPr>
          <w:t xml:space="preserve">negative impacts on ecosystem products and processes. </w:t>
        </w:r>
      </w:ins>
    </w:p>
    <w:p w:rsidR="00E51B85" w:rsidRPr="0065240E" w:rsidRDefault="00E51B85">
      <w:pPr>
        <w:spacing w:after="0" w:line="360" w:lineRule="auto"/>
        <w:rPr>
          <w:ins w:id="263" w:author="David Eldridge" w:date="2014-05-07T16:05:00Z"/>
          <w:rFonts w:cs="Arial"/>
          <w:sz w:val="24"/>
          <w:szCs w:val="24"/>
          <w:rPrChange w:id="264" w:author="David Eldridge" w:date="2014-05-07T16:08:00Z">
            <w:rPr>
              <w:ins w:id="265" w:author="David Eldridge" w:date="2014-05-07T16:05:00Z"/>
              <w:rFonts w:ascii="Arial" w:hAnsi="Arial" w:cs="Arial"/>
              <w:sz w:val="24"/>
              <w:szCs w:val="24"/>
            </w:rPr>
          </w:rPrChange>
        </w:rPr>
        <w:pPrChange w:id="266" w:author="David Eldridge" w:date="2014-05-07T16:08:00Z">
          <w:pPr>
            <w:spacing w:line="360" w:lineRule="auto"/>
          </w:pPr>
        </w:pPrChange>
      </w:pPr>
    </w:p>
    <w:p w:rsidR="0065240E" w:rsidRDefault="0065240E">
      <w:pPr>
        <w:spacing w:after="0" w:line="360" w:lineRule="auto"/>
        <w:rPr>
          <w:ins w:id="267" w:author="David Eldridge" w:date="2014-05-07T16:08:00Z"/>
          <w:b/>
          <w:sz w:val="24"/>
          <w:szCs w:val="24"/>
          <w:lang w:val="en-US"/>
        </w:rPr>
        <w:pPrChange w:id="268" w:author="David Eldridge" w:date="2014-05-07T16:08:00Z">
          <w:pPr/>
        </w:pPrChange>
      </w:pPr>
      <w:ins w:id="269" w:author="David Eldridge" w:date="2014-05-07T16:07:00Z">
        <w:r w:rsidRPr="0065240E">
          <w:rPr>
            <w:b/>
            <w:sz w:val="24"/>
            <w:szCs w:val="24"/>
            <w:rPrChange w:id="270" w:author="David Eldridge" w:date="2014-05-07T16:08:00Z">
              <w:rPr/>
            </w:rPrChange>
          </w:rPr>
          <w:t>Evidence for the spatial self–organisation of litter patches in semi–arid woodlands</w:t>
        </w:r>
      </w:ins>
    </w:p>
    <w:p w:rsidR="0065240E" w:rsidRPr="0065240E" w:rsidRDefault="0065240E">
      <w:pPr>
        <w:spacing w:after="0" w:line="360" w:lineRule="auto"/>
        <w:rPr>
          <w:ins w:id="271" w:author="David Eldridge" w:date="2014-05-07T16:07:00Z"/>
          <w:b/>
          <w:sz w:val="24"/>
          <w:szCs w:val="24"/>
          <w:lang w:val="en-US"/>
          <w:rPrChange w:id="272" w:author="David Eldridge" w:date="2014-05-07T16:08:00Z">
            <w:rPr>
              <w:ins w:id="273" w:author="David Eldridge" w:date="2014-05-07T16:07:00Z"/>
              <w:lang w:val="en-US"/>
            </w:rPr>
          </w:rPrChange>
        </w:rPr>
        <w:pPrChange w:id="274" w:author="David Eldridge" w:date="2014-05-07T16:08:00Z">
          <w:pPr/>
        </w:pPrChange>
      </w:pPr>
    </w:p>
    <w:p w:rsidR="0065240E" w:rsidRPr="0065240E" w:rsidRDefault="0065240E">
      <w:pPr>
        <w:spacing w:after="0" w:line="360" w:lineRule="auto"/>
        <w:rPr>
          <w:ins w:id="275" w:author="David Eldridge" w:date="2014-05-07T16:07:00Z"/>
          <w:sz w:val="24"/>
          <w:szCs w:val="24"/>
          <w:rPrChange w:id="276" w:author="David Eldridge" w:date="2014-05-07T16:08:00Z">
            <w:rPr>
              <w:ins w:id="277" w:author="David Eldridge" w:date="2014-05-07T16:07:00Z"/>
            </w:rPr>
          </w:rPrChange>
        </w:rPr>
        <w:pPrChange w:id="278" w:author="David Eldridge" w:date="2014-05-07T16:08:00Z">
          <w:pPr/>
        </w:pPrChange>
      </w:pPr>
      <w:ins w:id="279" w:author="David Eldridge" w:date="2014-05-07T16:07:00Z">
        <w:r w:rsidRPr="0065240E">
          <w:rPr>
            <w:sz w:val="24"/>
            <w:szCs w:val="24"/>
            <w:rPrChange w:id="280" w:author="David Eldridge" w:date="2014-05-07T16:08:00Z">
              <w:rPr/>
            </w:rPrChange>
          </w:rPr>
          <w:t xml:space="preserve">Spatial self-organisation of plants and soils is a typical feature of many systems. Different mechanisms have been proposed to explain self–organised patterns, including scale–dependent feedbacks and disturbance recovery mechanisms. In semi-arid systems, there is limited evidence for the spatial self–organisation of leaf litter despite its obvious presence within vegetation patches. We measured the cover, size distribution and spatial arrangement of perennial vegetation patches and surface litter patches in four vegetation communities in </w:t>
        </w:r>
        <w:proofErr w:type="gramStart"/>
        <w:r w:rsidRPr="0065240E">
          <w:rPr>
            <w:sz w:val="24"/>
            <w:szCs w:val="24"/>
            <w:rPrChange w:id="281" w:author="David Eldridge" w:date="2014-05-07T16:08:00Z">
              <w:rPr/>
            </w:rPrChange>
          </w:rPr>
          <w:t>a semi</w:t>
        </w:r>
        <w:proofErr w:type="gramEnd"/>
        <w:r w:rsidRPr="0065240E">
          <w:rPr>
            <w:sz w:val="24"/>
            <w:szCs w:val="24"/>
            <w:rPrChange w:id="282" w:author="David Eldridge" w:date="2014-05-07T16:08:00Z">
              <w:rPr/>
            </w:rPrChange>
          </w:rPr>
          <w:t xml:space="preserve">-arid woodland, one of which had been cleared of trees 50 years previously. Across all communities we detected a high correlation, but only a small spatial association, between perennial patch cover and litter cover. Additionally, large perennial patches tended to form multiple smaller litter patches. The effects of tree removal were still evident 50 years after tree removal, with greater perennial patch cover and greater variability in surface litter arrangement than the uncleared analogous community. We found no evidence to support scale-dependent feedbacks occurring between litter and perennial patches, with little relationship between perennial patch size and the strength of its association with litter. The distribution of litter patch sizes however, was consistent with a truncated power law relationship, suggesting that disturbance–recovery mechanisms may play an important role in the spatial self–organisation of litter. </w:t>
        </w:r>
      </w:ins>
    </w:p>
    <w:p w:rsidR="00B61FFD" w:rsidRPr="0065240E" w:rsidRDefault="00C80069">
      <w:pPr>
        <w:spacing w:after="0" w:line="360" w:lineRule="auto"/>
        <w:rPr>
          <w:rFonts w:cs="Arial"/>
          <w:sz w:val="24"/>
          <w:szCs w:val="24"/>
          <w:rPrChange w:id="283" w:author="David Eldridge" w:date="2014-05-07T16:08:00Z">
            <w:rPr>
              <w:sz w:val="24"/>
              <w:szCs w:val="24"/>
            </w:rPr>
          </w:rPrChange>
        </w:rPr>
        <w:pPrChange w:id="284" w:author="David Eldridge" w:date="2014-05-07T16:08:00Z">
          <w:pPr>
            <w:spacing w:line="360" w:lineRule="auto"/>
          </w:pPr>
        </w:pPrChange>
      </w:pPr>
      <w:del w:id="285" w:author="David Eldridge" w:date="2014-05-07T09:48:00Z">
        <w:r w:rsidRPr="0065240E" w:rsidDel="007B1BE2">
          <w:rPr>
            <w:rFonts w:cs="Arial"/>
            <w:sz w:val="24"/>
            <w:szCs w:val="24"/>
            <w:rPrChange w:id="286" w:author="David Eldridge" w:date="2014-05-07T16:08:00Z">
              <w:rPr>
                <w:sz w:val="24"/>
                <w:szCs w:val="24"/>
              </w:rPr>
            </w:rPrChange>
          </w:rPr>
          <w:delText>These effects varied across different parts of the world.</w:delText>
        </w:r>
      </w:del>
      <w:del w:id="287" w:author="David Eldridge" w:date="2014-05-07T09:57:00Z">
        <w:r w:rsidRPr="0065240E" w:rsidDel="00B61B12">
          <w:rPr>
            <w:rFonts w:cs="Arial"/>
            <w:sz w:val="24"/>
            <w:szCs w:val="24"/>
            <w:rPrChange w:id="288" w:author="David Eldridge" w:date="2014-05-07T16:08:00Z">
              <w:rPr>
                <w:sz w:val="24"/>
                <w:szCs w:val="24"/>
              </w:rPr>
            </w:rPrChange>
          </w:rPr>
          <w:delText xml:space="preserve"> </w:delText>
        </w:r>
      </w:del>
    </w:p>
    <w:sectPr w:rsidR="00B61FFD" w:rsidRPr="00652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8D"/>
    <w:rsid w:val="000C0F41"/>
    <w:rsid w:val="0015007D"/>
    <w:rsid w:val="00154F3E"/>
    <w:rsid w:val="00171EA0"/>
    <w:rsid w:val="00210978"/>
    <w:rsid w:val="002A15A0"/>
    <w:rsid w:val="002D72BE"/>
    <w:rsid w:val="003571B9"/>
    <w:rsid w:val="004E6D8D"/>
    <w:rsid w:val="0065240E"/>
    <w:rsid w:val="007B1BE2"/>
    <w:rsid w:val="00910B2A"/>
    <w:rsid w:val="00950DA0"/>
    <w:rsid w:val="009A2D50"/>
    <w:rsid w:val="00A76B26"/>
    <w:rsid w:val="00A93BA4"/>
    <w:rsid w:val="00B001B8"/>
    <w:rsid w:val="00B52CC5"/>
    <w:rsid w:val="00B61B12"/>
    <w:rsid w:val="00B61FFD"/>
    <w:rsid w:val="00C065EE"/>
    <w:rsid w:val="00C62094"/>
    <w:rsid w:val="00C80069"/>
    <w:rsid w:val="00D5597F"/>
    <w:rsid w:val="00D9231B"/>
    <w:rsid w:val="00E51205"/>
    <w:rsid w:val="00E51B85"/>
    <w:rsid w:val="00EC690D"/>
    <w:rsid w:val="00EE6B7B"/>
    <w:rsid w:val="00F123BF"/>
    <w:rsid w:val="00F93364"/>
    <w:rsid w:val="00F9718D"/>
    <w:rsid w:val="00FF3B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Normal"/>
    <w:rsid w:val="0065240E"/>
    <w:pPr>
      <w:tabs>
        <w:tab w:val="left" w:pos="4706"/>
      </w:tabs>
      <w:suppressAutoHyphens/>
      <w:overflowPunct w:val="0"/>
      <w:autoSpaceDE w:val="0"/>
      <w:autoSpaceDN w:val="0"/>
      <w:adjustRightInd w:val="0"/>
      <w:spacing w:before="120" w:after="120" w:line="240" w:lineRule="auto"/>
      <w:textAlignment w:val="baseline"/>
    </w:pPr>
    <w:rPr>
      <w:rFonts w:ascii="Arial" w:eastAsia="Times New Roman" w:hAnsi="Arial" w:cs="Arial"/>
      <w:sz w:val="3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Normal"/>
    <w:rsid w:val="0065240E"/>
    <w:pPr>
      <w:tabs>
        <w:tab w:val="left" w:pos="4706"/>
      </w:tabs>
      <w:suppressAutoHyphens/>
      <w:overflowPunct w:val="0"/>
      <w:autoSpaceDE w:val="0"/>
      <w:autoSpaceDN w:val="0"/>
      <w:adjustRightInd w:val="0"/>
      <w:spacing w:before="120" w:after="120" w:line="240" w:lineRule="auto"/>
      <w:textAlignment w:val="baseline"/>
    </w:pPr>
    <w:rPr>
      <w:rFonts w:ascii="Arial" w:eastAsia="Times New Roman" w:hAnsi="Arial" w:cs="Arial"/>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2014-05-17T07:50:00Z</dcterms:created>
  <dcterms:modified xsi:type="dcterms:W3CDTF">2014-05-17T07:50:00Z</dcterms:modified>
</cp:coreProperties>
</file>